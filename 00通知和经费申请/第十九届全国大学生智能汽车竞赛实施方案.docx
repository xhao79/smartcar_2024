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第十九届全国大学生智能汽车竞赛实施方案</w:t>
      </w:r>
    </w:p>
    <w:p>
      <w:pPr>
        <w:rPr>
          <w:rFonts w:hint="default"/>
          <w:lang w:val="en-US" w:eastAsia="zh-CN"/>
        </w:rPr>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赛事简介</w:t>
      </w:r>
    </w:p>
    <w:p>
      <w:pPr>
        <w:keepNext w:val="0"/>
        <w:keepLines w:val="0"/>
        <w:pageBreakBefore w:val="0"/>
        <w:widowControl/>
        <w:numPr>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全国大学生智能汽车竞赛为有教育部高等学校自动化专业教学指导分委员会创办、现由中国自动化学会主办的全国性赛事，已被教育部批准列入国家教学质量与教学改革工程资助项目，至今已成功举办十八届。</w:t>
      </w:r>
    </w:p>
    <w:p>
      <w:pPr>
        <w:keepNext w:val="0"/>
        <w:keepLines w:val="0"/>
        <w:pageBreakBefore w:val="0"/>
        <w:widowControl/>
        <w:numPr>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全国分为五个赛区，参赛学生总规模超过55万人次，其中第十八届超过13万人次，总体成逐年上升趋势。</w:t>
      </w:r>
    </w:p>
    <w:p>
      <w:pPr>
        <w:keepNext w:val="0"/>
        <w:keepLines w:val="0"/>
        <w:pageBreakBefore w:val="0"/>
        <w:widowControl/>
        <w:numPr>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我校竞赛获奖情况如下：</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第十八届获得国赛二等奖1项，区赛一等奖1项、二等奖3项和优胜奖1项；</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第十七届获得区赛二等奖1项和三等奖3项；</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第十六届获得区赛二等奖3项。</w:t>
      </w:r>
    </w:p>
    <w:p>
      <w:pPr>
        <w:keepNext w:val="0"/>
        <w:keepLines w:val="0"/>
        <w:pageBreakBefore w:val="0"/>
        <w:widowControl/>
        <w:numPr>
          <w:numId w:val="0"/>
        </w:numPr>
        <w:kinsoku/>
        <w:wordWrap/>
        <w:overflowPunct/>
        <w:topLinePunct w:val="0"/>
        <w:autoSpaceDE/>
        <w:autoSpaceDN/>
        <w:bidi w:val="0"/>
        <w:adjustRightInd/>
        <w:snapToGrid/>
        <w:spacing w:line="560" w:lineRule="exact"/>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总体上，参赛成绩呈现向好趋势。</w:t>
      </w:r>
    </w:p>
    <w:p>
      <w:pPr>
        <w:keepNext w:val="0"/>
        <w:keepLines w:val="0"/>
        <w:pageBreakBefore w:val="0"/>
        <w:widowControl/>
        <w:numPr>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基于第十八届竞赛成绩考虑，我校在华南赛区各组别的成绩处于前20%范围内。根据国赛负压电磁组别成绩排名，我校位于全国前40%的范围内。</w:t>
      </w: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上一年度赛事工作总结</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textAlignment w:val="auto"/>
        <w:rPr>
          <w:rFonts w:hint="eastAsia" w:ascii="KaiTi_GB2312" w:hAnsi="KaiTi_GB2312" w:eastAsia="KaiTi_GB2312" w:cs="KaiTi_GB2312"/>
          <w:b/>
          <w:bCs/>
          <w:sz w:val="32"/>
          <w:szCs w:val="32"/>
          <w:lang w:val="en-US" w:eastAsia="zh-CN"/>
        </w:rPr>
      </w:pPr>
      <w:r>
        <w:rPr>
          <w:rFonts w:hint="eastAsia" w:ascii="KaiTi_GB2312" w:hAnsi="KaiTi_GB2312" w:eastAsia="KaiTi_GB2312" w:cs="KaiTi_GB2312"/>
          <w:b/>
          <w:bCs/>
          <w:sz w:val="32"/>
          <w:szCs w:val="32"/>
          <w:lang w:val="en-US" w:eastAsia="zh-CN"/>
        </w:rPr>
        <w:t>（一）、工作实施及成果</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2023年7月我校派出5支队伍共16人参加于湖南省长沙市中南大学举办的第十八届全国大学生智能汽车竞赛华南赛区比赛。由指导教师郝旭光和颜丽娜带领，参加负压电磁、智能视觉、摄像头三轮、急速越野和声音信标5个组别的比赛。经过激烈角逐，5支队伍分别获得了一等奖（6/86）、二等奖（16/50）、二等奖（31/89）、二等奖（28/61）和优胜奖（35/39）的好成绩。其中，负压电磁组获得国赛资格。</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2023年8月，由指导教师郝旭光带领负压电磁组三名队员李嘉汉、袁浩和张嘉佳去往天津市天津工业大学参加全国总决赛，并最终获得二等奖（22/49）的好成绩。</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textAlignment w:val="auto"/>
        <w:rPr>
          <w:rFonts w:hint="default" w:ascii="KaiTi_GB2312" w:hAnsi="KaiTi_GB2312" w:eastAsia="KaiTi_GB2312" w:cs="KaiTi_GB2312"/>
          <w:b/>
          <w:bCs/>
          <w:sz w:val="32"/>
          <w:szCs w:val="32"/>
          <w:lang w:val="en-US" w:eastAsia="zh-CN"/>
        </w:rPr>
      </w:pPr>
      <w:r>
        <w:rPr>
          <w:rFonts w:hint="eastAsia" w:ascii="KaiTi_GB2312" w:hAnsi="KaiTi_GB2312" w:eastAsia="KaiTi_GB2312" w:cs="KaiTi_GB2312"/>
          <w:b/>
          <w:bCs/>
          <w:sz w:val="32"/>
          <w:szCs w:val="32"/>
          <w:lang w:val="en-US" w:eastAsia="zh-CN"/>
        </w:rPr>
        <w:t>（二）、存在问题及分析、改进措施</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3" w:firstLineChars="200"/>
        <w:textAlignment w:val="auto"/>
        <w:rPr>
          <w:rFonts w:hint="eastAsia" w:ascii="FangSong_GB2312" w:hAnsi="FangSong_GB2312" w:eastAsia="FangSong_GB2312" w:cs="FangSong_GB2312"/>
          <w:b/>
          <w:bCs/>
          <w:sz w:val="32"/>
          <w:szCs w:val="32"/>
          <w:lang w:val="en-US" w:eastAsia="zh-CN"/>
        </w:rPr>
      </w:pPr>
      <w:r>
        <w:rPr>
          <w:rFonts w:hint="eastAsia" w:ascii="FangSong_GB2312" w:hAnsi="FangSong_GB2312" w:eastAsia="FangSong_GB2312" w:cs="FangSong_GB2312"/>
          <w:b/>
          <w:bCs/>
          <w:sz w:val="32"/>
          <w:szCs w:val="32"/>
          <w:lang w:val="en-US" w:eastAsia="zh-CN"/>
        </w:rPr>
        <w:t>1、传承问题</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因教学培养方案的设置问题，对车模感兴趣的学生只有到二年级后才逐渐学习必备知识；经过1年的准备，三年级参赛才可能获得好成绩；但随后因考研复习等原因，对备赛会有影响；而四年级学生基本不会再参赛。因此，学生换届等流动性导致每年备赛，都可能因为传承问题，最终影响到比赛成绩的稳定性。</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改进措施：吸收一年级新生，从零培养，尽量建立完备的传承机制。</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3" w:firstLineChars="200"/>
        <w:textAlignment w:val="auto"/>
        <w:rPr>
          <w:rFonts w:hint="eastAsia" w:ascii="FangSong_GB2312" w:hAnsi="FangSong_GB2312" w:eastAsia="FangSong_GB2312" w:cs="FangSong_GB2312"/>
          <w:b/>
          <w:bCs/>
          <w:sz w:val="32"/>
          <w:szCs w:val="32"/>
          <w:lang w:val="en-US" w:eastAsia="zh-CN"/>
        </w:rPr>
      </w:pPr>
      <w:r>
        <w:rPr>
          <w:rFonts w:hint="eastAsia" w:ascii="FangSong_GB2312" w:hAnsi="FangSong_GB2312" w:eastAsia="FangSong_GB2312" w:cs="FangSong_GB2312"/>
          <w:b/>
          <w:bCs/>
          <w:sz w:val="32"/>
          <w:szCs w:val="32"/>
          <w:lang w:val="en-US" w:eastAsia="zh-CN"/>
        </w:rPr>
        <w:t>2、经费问题</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参赛费用主要包括：备赛所需的车模及相关工具费用、出赛</w:t>
      </w:r>
      <w:ins w:id="0" w:author="xhao" w:date="2024-04-20T17:28:45Z">
        <w:r>
          <w:rPr>
            <w:rFonts w:hint="eastAsia" w:ascii="FangSong_GB2312" w:hAnsi="FangSong_GB2312" w:eastAsia="FangSong_GB2312" w:cs="FangSong_GB2312"/>
            <w:sz w:val="32"/>
            <w:szCs w:val="32"/>
            <w:lang w:val="en-US" w:eastAsia="zh-CN"/>
          </w:rPr>
          <w:t>差旅</w:t>
        </w:r>
      </w:ins>
      <w:r>
        <w:rPr>
          <w:rFonts w:hint="eastAsia" w:ascii="FangSong_GB2312" w:hAnsi="FangSong_GB2312" w:eastAsia="FangSong_GB2312" w:cs="FangSong_GB2312"/>
          <w:sz w:val="32"/>
          <w:szCs w:val="32"/>
          <w:lang w:val="en-US" w:eastAsia="zh-CN"/>
        </w:rPr>
        <w:t>费用两部分。</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1" w:author="xhao" w:date="2024-04-20T17:29:00Z"/>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因每届比赛组别都会有调整，导致每年车模都会有零部件方面的更新，导致除了部分基础车模底盘外，都需要购置新的车模。因此，总体上每届备赛必不可少车模费用均在4～5万元左右。</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ins w:id="2" w:author="xhao" w:date="2024-04-20T17:29:01Z">
        <w:r>
          <w:rPr>
            <w:rFonts w:hint="eastAsia" w:ascii="FangSong_GB2312" w:hAnsi="FangSong_GB2312" w:eastAsia="FangSong_GB2312" w:cs="FangSong_GB2312"/>
            <w:sz w:val="32"/>
            <w:szCs w:val="32"/>
            <w:lang w:val="en-US" w:eastAsia="zh-CN"/>
          </w:rPr>
          <w:t>改进</w:t>
        </w:r>
      </w:ins>
      <w:ins w:id="3" w:author="xhao" w:date="2024-04-20T17:29:02Z">
        <w:r>
          <w:rPr>
            <w:rFonts w:hint="eastAsia" w:ascii="FangSong_GB2312" w:hAnsi="FangSong_GB2312" w:eastAsia="FangSong_GB2312" w:cs="FangSong_GB2312"/>
            <w:sz w:val="32"/>
            <w:szCs w:val="32"/>
            <w:lang w:val="en-US" w:eastAsia="zh-CN"/>
          </w:rPr>
          <w:t>措施：</w:t>
        </w:r>
      </w:ins>
      <w:ins w:id="4" w:author="xhao" w:date="2024-04-20T17:29:06Z">
        <w:r>
          <w:rPr>
            <w:rFonts w:hint="eastAsia" w:ascii="FangSong_GB2312" w:hAnsi="FangSong_GB2312" w:eastAsia="FangSong_GB2312" w:cs="FangSong_GB2312"/>
            <w:sz w:val="32"/>
            <w:szCs w:val="32"/>
            <w:lang w:val="en-US" w:eastAsia="zh-CN"/>
          </w:rPr>
          <w:t>尽可能</w:t>
        </w:r>
      </w:ins>
      <w:ins w:id="5" w:author="xhao" w:date="2024-04-20T17:29:09Z">
        <w:r>
          <w:rPr>
            <w:rFonts w:hint="eastAsia" w:ascii="FangSong_GB2312" w:hAnsi="FangSong_GB2312" w:eastAsia="FangSong_GB2312" w:cs="FangSong_GB2312"/>
            <w:sz w:val="32"/>
            <w:szCs w:val="32"/>
            <w:lang w:val="en-US" w:eastAsia="zh-CN"/>
          </w:rPr>
          <w:t>重复</w:t>
        </w:r>
      </w:ins>
      <w:ins w:id="6" w:author="xhao" w:date="2024-04-20T17:29:10Z">
        <w:r>
          <w:rPr>
            <w:rFonts w:hint="eastAsia" w:ascii="FangSong_GB2312" w:hAnsi="FangSong_GB2312" w:eastAsia="FangSong_GB2312" w:cs="FangSong_GB2312"/>
            <w:sz w:val="32"/>
            <w:szCs w:val="32"/>
            <w:lang w:val="en-US" w:eastAsia="zh-CN"/>
          </w:rPr>
          <w:t>使用</w:t>
        </w:r>
      </w:ins>
      <w:ins w:id="7" w:author="xhao" w:date="2024-04-20T17:29:12Z">
        <w:r>
          <w:rPr>
            <w:rFonts w:hint="eastAsia" w:ascii="FangSong_GB2312" w:hAnsi="FangSong_GB2312" w:eastAsia="FangSong_GB2312" w:cs="FangSong_GB2312"/>
            <w:sz w:val="32"/>
            <w:szCs w:val="32"/>
            <w:lang w:val="en-US" w:eastAsia="zh-CN"/>
          </w:rPr>
          <w:t>往届</w:t>
        </w:r>
      </w:ins>
      <w:ins w:id="8" w:author="xhao" w:date="2024-04-20T17:29:14Z">
        <w:r>
          <w:rPr>
            <w:rFonts w:hint="eastAsia" w:ascii="FangSong_GB2312" w:hAnsi="FangSong_GB2312" w:eastAsia="FangSong_GB2312" w:cs="FangSong_GB2312"/>
            <w:sz w:val="32"/>
            <w:szCs w:val="32"/>
            <w:lang w:val="en-US" w:eastAsia="zh-CN"/>
          </w:rPr>
          <w:t>车模</w:t>
        </w:r>
      </w:ins>
      <w:ins w:id="9" w:author="xhao" w:date="2024-04-20T17:29:15Z">
        <w:r>
          <w:rPr>
            <w:rFonts w:hint="eastAsia" w:ascii="FangSong_GB2312" w:hAnsi="FangSong_GB2312" w:eastAsia="FangSong_GB2312" w:cs="FangSong_GB2312"/>
            <w:sz w:val="32"/>
            <w:szCs w:val="32"/>
            <w:lang w:val="en-US" w:eastAsia="zh-CN"/>
          </w:rPr>
          <w:t>材料</w:t>
        </w:r>
      </w:ins>
      <w:ins w:id="10" w:author="xhao" w:date="2024-04-20T17:29:17Z">
        <w:r>
          <w:rPr>
            <w:rFonts w:hint="eastAsia" w:ascii="FangSong_GB2312" w:hAnsi="FangSong_GB2312" w:eastAsia="FangSong_GB2312" w:cs="FangSong_GB2312"/>
            <w:sz w:val="32"/>
            <w:szCs w:val="32"/>
            <w:lang w:val="en-US" w:eastAsia="zh-CN"/>
          </w:rPr>
          <w:t>。</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出赛费用因每届比赛地点的不同而变化。但总体上，因每届比赛时间均为暑期，因此出行费用会在总费用中占比较大。而且，赛事规定只有到场比赛的队员才可列入获奖名单，因此无法压缩赴赛队员人数。第十八届包括区赛及国赛，总费用为接近6万元。</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改进措施：参考本校其他离岛参赛队伍的措施，降低出行费用、住宿费用。</w:t>
      </w: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参加本届竞赛的预期目标</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本届竞赛重新调整为8个本科组别。预期，</w:t>
      </w:r>
      <w:del w:id="11" w:author="xhao" w:date="2024-04-20T11:40:56Z">
        <w:r>
          <w:rPr>
            <w:rFonts w:hint="eastAsia" w:ascii="FangSong_GB2312" w:hAnsi="FangSong_GB2312" w:eastAsia="FangSong_GB2312" w:cs="FangSong_GB2312"/>
            <w:sz w:val="32"/>
            <w:szCs w:val="32"/>
            <w:lang w:val="en-US" w:eastAsia="zh-CN"/>
          </w:rPr>
          <w:delText>电磁组获得区赛一等奖至国赛二等奖；视觉组、越野组、镜头组和摩托组获得区赛二等奖至一等奖；独轮组、气垫组和模型组获得区赛三等奖至二等奖。</w:delText>
        </w:r>
      </w:del>
      <w:r>
        <w:rPr>
          <w:rFonts w:hint="eastAsia" w:ascii="FangSong_GB2312" w:hAnsi="FangSong_GB2312" w:eastAsia="FangSong_GB2312" w:cs="FangSong_GB2312"/>
          <w:sz w:val="32"/>
          <w:szCs w:val="32"/>
          <w:lang w:val="en-US" w:eastAsia="zh-CN"/>
        </w:rPr>
        <w:t>获得国赛二等奖1项，区赛二等奖4项，区赛三等奖3项。</w:t>
      </w: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指导教师基本情况</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12" w:author="xhao" w:date="2024-04-20T11:42:44Z"/>
          <w:rFonts w:hint="eastAsia" w:ascii="FangSong_GB2312" w:hAnsi="FangSong_GB2312" w:eastAsia="FangSong_GB2312" w:cs="FangSong_GB2312"/>
          <w:sz w:val="32"/>
          <w:szCs w:val="32"/>
          <w:lang w:val="en-US" w:eastAsia="zh-CN"/>
        </w:rPr>
      </w:pPr>
      <w:ins w:id="13" w:author="xhao" w:date="2024-04-20T11:42:23Z">
        <w:r>
          <w:rPr>
            <w:rFonts w:hint="eastAsia" w:ascii="FangSong_GB2312" w:hAnsi="FangSong_GB2312" w:eastAsia="FangSong_GB2312" w:cs="FangSong_GB2312"/>
            <w:sz w:val="32"/>
            <w:szCs w:val="32"/>
            <w:lang w:val="en-US" w:eastAsia="zh-CN"/>
          </w:rPr>
          <w:t>郝旭光</w:t>
        </w:r>
      </w:ins>
      <w:ins w:id="14" w:author="xhao" w:date="2024-04-20T11:42:25Z">
        <w:r>
          <w:rPr>
            <w:rFonts w:hint="eastAsia" w:ascii="FangSong_GB2312" w:hAnsi="FangSong_GB2312" w:eastAsia="FangSong_GB2312" w:cs="FangSong_GB2312"/>
            <w:sz w:val="32"/>
            <w:szCs w:val="32"/>
            <w:lang w:val="en-US" w:eastAsia="zh-CN"/>
          </w:rPr>
          <w:t>：</w:t>
        </w:r>
      </w:ins>
      <w:ins w:id="15" w:author="xhao" w:date="2024-04-20T11:42:31Z">
        <w:r>
          <w:rPr>
            <w:rFonts w:hint="eastAsia" w:ascii="FangSong_GB2312" w:hAnsi="FangSong_GB2312" w:eastAsia="FangSong_GB2312" w:cs="FangSong_GB2312"/>
            <w:sz w:val="32"/>
            <w:szCs w:val="32"/>
            <w:lang w:val="en-US" w:eastAsia="zh-CN"/>
          </w:rPr>
          <w:t>领队</w:t>
        </w:r>
      </w:ins>
      <w:ins w:id="16" w:author="xhao" w:date="2024-04-20T11:42:33Z">
        <w:r>
          <w:rPr>
            <w:rFonts w:hint="eastAsia" w:ascii="FangSong_GB2312" w:hAnsi="FangSong_GB2312" w:eastAsia="FangSong_GB2312" w:cs="FangSong_GB2312"/>
            <w:sz w:val="32"/>
            <w:szCs w:val="32"/>
            <w:lang w:val="en-US" w:eastAsia="zh-CN"/>
          </w:rPr>
          <w:t>、</w:t>
        </w:r>
      </w:ins>
      <w:ins w:id="17" w:author="xhao" w:date="2024-04-20T11:42:41Z">
        <w:r>
          <w:rPr>
            <w:rFonts w:hint="eastAsia" w:ascii="FangSong_GB2312" w:hAnsi="FangSong_GB2312" w:eastAsia="FangSong_GB2312" w:cs="FangSong_GB2312"/>
            <w:sz w:val="32"/>
            <w:szCs w:val="32"/>
            <w:lang w:val="en-US" w:eastAsia="zh-CN"/>
          </w:rPr>
          <w:t>第一</w:t>
        </w:r>
      </w:ins>
      <w:ins w:id="18" w:author="xhao" w:date="2024-04-20T11:42:43Z">
        <w:r>
          <w:rPr>
            <w:rFonts w:hint="eastAsia" w:ascii="FangSong_GB2312" w:hAnsi="FangSong_GB2312" w:eastAsia="FangSong_GB2312" w:cs="FangSong_GB2312"/>
            <w:sz w:val="32"/>
            <w:szCs w:val="32"/>
            <w:lang w:val="en-US" w:eastAsia="zh-CN"/>
          </w:rPr>
          <w:t>指导教师</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ins w:id="19" w:author="xhao" w:date="2024-04-20T11:42:46Z">
        <w:r>
          <w:rPr>
            <w:rFonts w:hint="eastAsia" w:ascii="FangSong_GB2312" w:hAnsi="FangSong_GB2312" w:eastAsia="FangSong_GB2312" w:cs="FangSong_GB2312"/>
            <w:sz w:val="32"/>
            <w:szCs w:val="32"/>
            <w:lang w:val="en-US" w:eastAsia="zh-CN"/>
          </w:rPr>
          <w:t>颜丽娜：</w:t>
        </w:r>
      </w:ins>
      <w:ins w:id="20" w:author="xhao" w:date="2024-04-20T11:42:49Z">
        <w:r>
          <w:rPr>
            <w:rFonts w:hint="eastAsia" w:ascii="FangSong_GB2312" w:hAnsi="FangSong_GB2312" w:eastAsia="FangSong_GB2312" w:cs="FangSong_GB2312"/>
            <w:sz w:val="32"/>
            <w:szCs w:val="32"/>
            <w:lang w:val="en-US" w:eastAsia="zh-CN"/>
          </w:rPr>
          <w:t>第</w:t>
        </w:r>
      </w:ins>
      <w:ins w:id="21" w:author="xhao" w:date="2024-04-20T11:42:52Z">
        <w:r>
          <w:rPr>
            <w:rFonts w:hint="eastAsia" w:ascii="FangSong_GB2312" w:hAnsi="FangSong_GB2312" w:eastAsia="FangSong_GB2312" w:cs="FangSong_GB2312"/>
            <w:sz w:val="32"/>
            <w:szCs w:val="32"/>
            <w:lang w:val="en-US" w:eastAsia="zh-CN"/>
          </w:rPr>
          <w:t>一指导教师</w:t>
        </w:r>
      </w:ins>
      <w:del w:id="22" w:author="xhao" w:date="2024-04-20T11:42:21Z">
        <w:r>
          <w:rPr>
            <w:rFonts w:hint="eastAsia" w:ascii="FangSong_GB2312" w:hAnsi="FangSong_GB2312" w:eastAsia="FangSong_GB2312" w:cs="FangSong_GB2312"/>
            <w:sz w:val="32"/>
            <w:szCs w:val="32"/>
            <w:lang w:val="en-US" w:eastAsia="zh-CN"/>
          </w:rPr>
          <w:delText>正文</w:delText>
        </w:r>
      </w:del>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竞赛活动组织实施计划</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0" w:firstLineChars="0"/>
        <w:textAlignment w:val="auto"/>
        <w:rPr>
          <w:ins w:id="24" w:author="xhao" w:date="2024-04-20T11:44:44Z"/>
          <w:rFonts w:hint="eastAsia" w:ascii="FangSong_GB2312" w:hAnsi="FangSong_GB2312" w:eastAsia="FangSong_GB2312" w:cs="FangSong_GB2312"/>
          <w:sz w:val="32"/>
          <w:szCs w:val="32"/>
          <w:lang w:val="en-US" w:eastAsia="zh-CN"/>
        </w:rPr>
        <w:pPrChange w:id="23" w:author="xhao" w:date="2024-04-20T11:44:48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25" w:author="xhao" w:date="2024-04-20T11:44:19Z">
        <w:r>
          <w:rPr>
            <w:rFonts w:hint="eastAsia" w:ascii="FangSong_GB2312" w:hAnsi="FangSong_GB2312" w:eastAsia="FangSong_GB2312" w:cs="FangSong_GB2312"/>
            <w:sz w:val="32"/>
            <w:szCs w:val="32"/>
            <w:lang w:val="en-US" w:eastAsia="zh-CN"/>
          </w:rPr>
          <w:t>（</w:t>
        </w:r>
      </w:ins>
      <w:ins w:id="26" w:author="xhao" w:date="2024-04-20T11:44:21Z">
        <w:r>
          <w:rPr>
            <w:rFonts w:hint="eastAsia" w:ascii="FangSong_GB2312" w:hAnsi="FangSong_GB2312" w:eastAsia="FangSong_GB2312" w:cs="FangSong_GB2312"/>
            <w:sz w:val="32"/>
            <w:szCs w:val="32"/>
            <w:lang w:val="en-US" w:eastAsia="zh-CN"/>
          </w:rPr>
          <w:t>一</w:t>
        </w:r>
      </w:ins>
      <w:ins w:id="27" w:author="xhao" w:date="2024-04-20T11:44:19Z">
        <w:r>
          <w:rPr>
            <w:rFonts w:hint="eastAsia" w:ascii="FangSong_GB2312" w:hAnsi="FangSong_GB2312" w:eastAsia="FangSong_GB2312" w:cs="FangSong_GB2312"/>
            <w:sz w:val="32"/>
            <w:szCs w:val="32"/>
            <w:lang w:val="en-US" w:eastAsia="zh-CN"/>
          </w:rPr>
          <w:t>）</w:t>
        </w:r>
      </w:ins>
      <w:ins w:id="28" w:author="xhao" w:date="2024-04-20T11:44:42Z">
        <w:r>
          <w:rPr>
            <w:rFonts w:hint="eastAsia" w:ascii="FangSong_GB2312" w:hAnsi="FangSong_GB2312" w:eastAsia="FangSong_GB2312" w:cs="FangSong_GB2312"/>
            <w:sz w:val="32"/>
            <w:szCs w:val="32"/>
            <w:lang w:val="en-US" w:eastAsia="zh-CN"/>
          </w:rPr>
          <w:t>、</w:t>
        </w:r>
      </w:ins>
      <w:del w:id="29" w:author="xhao" w:date="2024-04-20T11:44:15Z">
        <w:r>
          <w:rPr>
            <w:rFonts w:hint="eastAsia" w:ascii="FangSong_GB2312" w:hAnsi="FangSong_GB2312" w:eastAsia="FangSong_GB2312" w:cs="FangSong_GB2312"/>
            <w:sz w:val="32"/>
            <w:szCs w:val="32"/>
            <w:lang w:val="en-US" w:eastAsia="zh-CN"/>
          </w:rPr>
          <w:delText>正</w:delText>
        </w:r>
      </w:del>
      <w:del w:id="30" w:author="xhao" w:date="2024-04-20T11:44:14Z">
        <w:r>
          <w:rPr>
            <w:rFonts w:hint="eastAsia" w:ascii="FangSong_GB2312" w:hAnsi="FangSong_GB2312" w:eastAsia="FangSong_GB2312" w:cs="FangSong_GB2312"/>
            <w:sz w:val="32"/>
            <w:szCs w:val="32"/>
            <w:lang w:val="en-US" w:eastAsia="zh-CN"/>
          </w:rPr>
          <w:delText>文</w:delText>
        </w:r>
      </w:del>
      <w:ins w:id="31" w:author="xhao" w:date="2024-04-20T11:44:23Z">
        <w:r>
          <w:rPr>
            <w:rFonts w:hint="eastAsia" w:ascii="FangSong_GB2312" w:hAnsi="FangSong_GB2312" w:eastAsia="FangSong_GB2312" w:cs="FangSong_GB2312"/>
            <w:sz w:val="32"/>
            <w:szCs w:val="32"/>
            <w:lang w:val="en-US" w:eastAsia="zh-CN"/>
          </w:rPr>
          <w:t>赛前</w:t>
        </w:r>
      </w:ins>
      <w:ins w:id="32" w:author="xhao" w:date="2024-04-20T11:44:27Z">
        <w:r>
          <w:rPr>
            <w:rFonts w:hint="eastAsia" w:ascii="FangSong_GB2312" w:hAnsi="FangSong_GB2312" w:eastAsia="FangSong_GB2312" w:cs="FangSong_GB2312"/>
            <w:sz w:val="32"/>
            <w:szCs w:val="32"/>
            <w:lang w:val="en-US" w:eastAsia="zh-CN"/>
          </w:rPr>
          <w:t>准备</w:t>
        </w:r>
      </w:ins>
      <w:ins w:id="33" w:author="xhao" w:date="2024-04-20T11:44:28Z">
        <w:r>
          <w:rPr>
            <w:rFonts w:hint="eastAsia" w:ascii="FangSong_GB2312" w:hAnsi="FangSong_GB2312" w:eastAsia="FangSong_GB2312" w:cs="FangSong_GB2312"/>
            <w:sz w:val="32"/>
            <w:szCs w:val="32"/>
            <w:lang w:val="en-US" w:eastAsia="zh-CN"/>
          </w:rPr>
          <w:t>阶段</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34" w:author="xhao" w:date="2024-04-20T11:46:12Z"/>
          <w:rFonts w:hint="eastAsia" w:ascii="FangSong_GB2312" w:hAnsi="FangSong_GB2312" w:eastAsia="FangSong_GB2312" w:cs="FangSong_GB2312"/>
          <w:sz w:val="32"/>
          <w:szCs w:val="32"/>
          <w:lang w:val="en-US" w:eastAsia="zh-CN"/>
        </w:rPr>
      </w:pPr>
      <w:ins w:id="35" w:author="xhao" w:date="2024-04-20T11:44:55Z">
        <w:r>
          <w:rPr>
            <w:rFonts w:hint="eastAsia" w:ascii="FangSong_GB2312" w:hAnsi="FangSong_GB2312" w:eastAsia="FangSong_GB2312" w:cs="FangSong_GB2312"/>
            <w:sz w:val="32"/>
            <w:szCs w:val="32"/>
            <w:lang w:val="en-US" w:eastAsia="zh-CN"/>
          </w:rPr>
          <w:t>时</w:t>
        </w:r>
      </w:ins>
      <w:ins w:id="36" w:author="xhao" w:date="2024-04-20T11:44:56Z">
        <w:r>
          <w:rPr>
            <w:rFonts w:hint="eastAsia" w:ascii="FangSong_GB2312" w:hAnsi="FangSong_GB2312" w:eastAsia="FangSong_GB2312" w:cs="FangSong_GB2312"/>
            <w:sz w:val="32"/>
            <w:szCs w:val="32"/>
            <w:lang w:val="en-US" w:eastAsia="zh-CN"/>
          </w:rPr>
          <w:t>间：</w:t>
        </w:r>
      </w:ins>
      <w:ins w:id="37" w:author="xhao" w:date="2024-04-20T11:44:58Z">
        <w:r>
          <w:rPr>
            <w:rFonts w:hint="eastAsia" w:ascii="FangSong_GB2312" w:hAnsi="FangSong_GB2312" w:eastAsia="FangSong_GB2312" w:cs="FangSong_GB2312"/>
            <w:sz w:val="32"/>
            <w:szCs w:val="32"/>
            <w:lang w:val="en-US" w:eastAsia="zh-CN"/>
          </w:rPr>
          <w:t>2</w:t>
        </w:r>
      </w:ins>
      <w:ins w:id="38" w:author="xhao" w:date="2024-04-20T11:44:59Z">
        <w:r>
          <w:rPr>
            <w:rFonts w:hint="eastAsia" w:ascii="FangSong_GB2312" w:hAnsi="FangSong_GB2312" w:eastAsia="FangSong_GB2312" w:cs="FangSong_GB2312"/>
            <w:sz w:val="32"/>
            <w:szCs w:val="32"/>
            <w:lang w:val="en-US" w:eastAsia="zh-CN"/>
          </w:rPr>
          <w:t>023</w:t>
        </w:r>
      </w:ins>
      <w:ins w:id="39" w:author="xhao" w:date="2024-04-20T11:45:01Z">
        <w:r>
          <w:rPr>
            <w:rFonts w:hint="eastAsia" w:ascii="FangSong_GB2312" w:hAnsi="FangSong_GB2312" w:eastAsia="FangSong_GB2312" w:cs="FangSong_GB2312"/>
            <w:sz w:val="32"/>
            <w:szCs w:val="32"/>
            <w:lang w:val="en-US" w:eastAsia="zh-CN"/>
          </w:rPr>
          <w:t>年</w:t>
        </w:r>
      </w:ins>
      <w:ins w:id="40" w:author="xhao" w:date="2024-04-20T11:45:03Z">
        <w:r>
          <w:rPr>
            <w:rFonts w:hint="eastAsia" w:ascii="FangSong_GB2312" w:hAnsi="FangSong_GB2312" w:eastAsia="FangSong_GB2312" w:cs="FangSong_GB2312"/>
            <w:sz w:val="32"/>
            <w:szCs w:val="32"/>
            <w:lang w:val="en-US" w:eastAsia="zh-CN"/>
          </w:rPr>
          <w:t>10</w:t>
        </w:r>
      </w:ins>
      <w:ins w:id="41" w:author="xhao" w:date="2024-04-20T11:45:04Z">
        <w:r>
          <w:rPr>
            <w:rFonts w:hint="eastAsia" w:ascii="FangSong_GB2312" w:hAnsi="FangSong_GB2312" w:eastAsia="FangSong_GB2312" w:cs="FangSong_GB2312"/>
            <w:sz w:val="32"/>
            <w:szCs w:val="32"/>
            <w:lang w:val="en-US" w:eastAsia="zh-CN"/>
          </w:rPr>
          <w:t>月</w:t>
        </w:r>
      </w:ins>
      <w:ins w:id="42" w:author="xhao" w:date="2024-04-20T11:45:06Z">
        <w:r>
          <w:rPr>
            <w:rFonts w:hint="eastAsia" w:ascii="FangSong_GB2312" w:hAnsi="FangSong_GB2312" w:eastAsia="FangSong_GB2312" w:cs="FangSong_GB2312"/>
            <w:sz w:val="32"/>
            <w:szCs w:val="32"/>
            <w:lang w:val="en-US" w:eastAsia="zh-CN"/>
          </w:rPr>
          <w:t>-</w:t>
        </w:r>
      </w:ins>
      <w:ins w:id="43" w:author="xhao" w:date="2024-04-20T11:45:08Z">
        <w:r>
          <w:rPr>
            <w:rFonts w:hint="eastAsia" w:ascii="FangSong_GB2312" w:hAnsi="FangSong_GB2312" w:eastAsia="FangSong_GB2312" w:cs="FangSong_GB2312"/>
            <w:sz w:val="32"/>
            <w:szCs w:val="32"/>
            <w:lang w:val="en-US" w:eastAsia="zh-CN"/>
          </w:rPr>
          <w:t>2</w:t>
        </w:r>
      </w:ins>
      <w:ins w:id="44" w:author="xhao" w:date="2024-04-20T11:45:09Z">
        <w:r>
          <w:rPr>
            <w:rFonts w:hint="eastAsia" w:ascii="FangSong_GB2312" w:hAnsi="FangSong_GB2312" w:eastAsia="FangSong_GB2312" w:cs="FangSong_GB2312"/>
            <w:sz w:val="32"/>
            <w:szCs w:val="32"/>
            <w:lang w:val="en-US" w:eastAsia="zh-CN"/>
          </w:rPr>
          <w:t>024</w:t>
        </w:r>
      </w:ins>
      <w:ins w:id="45" w:author="xhao" w:date="2024-04-20T11:45:11Z">
        <w:r>
          <w:rPr>
            <w:rFonts w:hint="eastAsia" w:ascii="FangSong_GB2312" w:hAnsi="FangSong_GB2312" w:eastAsia="FangSong_GB2312" w:cs="FangSong_GB2312"/>
            <w:sz w:val="32"/>
            <w:szCs w:val="32"/>
            <w:lang w:val="en-US" w:eastAsia="zh-CN"/>
          </w:rPr>
          <w:t>年</w:t>
        </w:r>
      </w:ins>
      <w:ins w:id="46" w:author="xhao" w:date="2024-04-20T11:45:19Z">
        <w:r>
          <w:rPr>
            <w:rFonts w:hint="eastAsia" w:ascii="FangSong_GB2312" w:hAnsi="FangSong_GB2312" w:eastAsia="FangSong_GB2312" w:cs="FangSong_GB2312"/>
            <w:sz w:val="32"/>
            <w:szCs w:val="32"/>
            <w:lang w:val="en-US" w:eastAsia="zh-CN"/>
          </w:rPr>
          <w:t>7</w:t>
        </w:r>
      </w:ins>
      <w:ins w:id="47" w:author="xhao" w:date="2024-04-20T11:45:14Z">
        <w:r>
          <w:rPr>
            <w:rFonts w:hint="eastAsia" w:ascii="FangSong_GB2312" w:hAnsi="FangSong_GB2312" w:eastAsia="FangSong_GB2312" w:cs="FangSong_GB2312"/>
            <w:sz w:val="32"/>
            <w:szCs w:val="32"/>
            <w:lang w:val="en-US" w:eastAsia="zh-CN"/>
          </w:rPr>
          <w:t>月</w:t>
        </w:r>
      </w:ins>
      <w:ins w:id="48" w:author="xhao" w:date="2024-04-20T11:45:21Z">
        <w:r>
          <w:rPr>
            <w:rFonts w:hint="eastAsia" w:ascii="FangSong_GB2312" w:hAnsi="FangSong_GB2312" w:eastAsia="FangSong_GB2312" w:cs="FangSong_GB2312"/>
            <w:sz w:val="32"/>
            <w:szCs w:val="32"/>
            <w:lang w:val="en-US" w:eastAsia="zh-CN"/>
          </w:rPr>
          <w:t>上旬</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49" w:author="xhao" w:date="2024-04-20T11:47:03Z"/>
          <w:rFonts w:hint="eastAsia" w:ascii="FangSong_GB2312" w:hAnsi="FangSong_GB2312" w:eastAsia="FangSong_GB2312" w:cs="FangSong_GB2312"/>
          <w:sz w:val="32"/>
          <w:szCs w:val="32"/>
          <w:lang w:val="en-US" w:eastAsia="zh-CN"/>
        </w:rPr>
      </w:pPr>
      <w:ins w:id="50" w:author="xhao" w:date="2024-04-20T11:46:13Z">
        <w:r>
          <w:rPr>
            <w:rFonts w:hint="eastAsia" w:ascii="FangSong_GB2312" w:hAnsi="FangSong_GB2312" w:eastAsia="FangSong_GB2312" w:cs="FangSong_GB2312"/>
            <w:sz w:val="32"/>
            <w:szCs w:val="32"/>
            <w:lang w:val="en-US" w:eastAsia="zh-CN"/>
          </w:rPr>
          <w:t>人员：</w:t>
        </w:r>
      </w:ins>
      <w:ins w:id="51" w:author="xhao" w:date="2024-04-20T11:46:25Z">
        <w:r>
          <w:rPr>
            <w:rFonts w:hint="eastAsia" w:ascii="FangSong_GB2312" w:hAnsi="FangSong_GB2312" w:eastAsia="FangSong_GB2312" w:cs="FangSong_GB2312"/>
            <w:sz w:val="32"/>
            <w:szCs w:val="32"/>
            <w:lang w:val="en-US" w:eastAsia="zh-CN"/>
          </w:rPr>
          <w:t>所有</w:t>
        </w:r>
      </w:ins>
      <w:ins w:id="52" w:author="xhao" w:date="2024-04-20T11:46:26Z">
        <w:r>
          <w:rPr>
            <w:rFonts w:hint="eastAsia" w:ascii="FangSong_GB2312" w:hAnsi="FangSong_GB2312" w:eastAsia="FangSong_GB2312" w:cs="FangSong_GB2312"/>
            <w:sz w:val="32"/>
            <w:szCs w:val="32"/>
            <w:lang w:val="en-US" w:eastAsia="zh-CN"/>
          </w:rPr>
          <w:t>8个</w:t>
        </w:r>
      </w:ins>
      <w:ins w:id="53" w:author="xhao" w:date="2024-04-20T11:46:28Z">
        <w:r>
          <w:rPr>
            <w:rFonts w:hint="eastAsia" w:ascii="FangSong_GB2312" w:hAnsi="FangSong_GB2312" w:eastAsia="FangSong_GB2312" w:cs="FangSong_GB2312"/>
            <w:sz w:val="32"/>
            <w:szCs w:val="32"/>
            <w:lang w:val="en-US" w:eastAsia="zh-CN"/>
          </w:rPr>
          <w:t>本科组</w:t>
        </w:r>
      </w:ins>
      <w:ins w:id="54" w:author="xhao" w:date="2024-04-20T11:46:29Z">
        <w:r>
          <w:rPr>
            <w:rFonts w:hint="eastAsia" w:ascii="FangSong_GB2312" w:hAnsi="FangSong_GB2312" w:eastAsia="FangSong_GB2312" w:cs="FangSong_GB2312"/>
            <w:sz w:val="32"/>
            <w:szCs w:val="32"/>
            <w:lang w:val="en-US" w:eastAsia="zh-CN"/>
          </w:rPr>
          <w:t>别</w:t>
        </w:r>
      </w:ins>
      <w:ins w:id="55" w:author="xhao" w:date="2024-04-20T11:46:31Z">
        <w:r>
          <w:rPr>
            <w:rFonts w:hint="eastAsia" w:ascii="FangSong_GB2312" w:hAnsi="FangSong_GB2312" w:eastAsia="FangSong_GB2312" w:cs="FangSong_GB2312"/>
            <w:sz w:val="32"/>
            <w:szCs w:val="32"/>
            <w:lang w:val="en-US" w:eastAsia="zh-CN"/>
          </w:rPr>
          <w:t>的</w:t>
        </w:r>
      </w:ins>
      <w:ins w:id="56" w:author="xhao" w:date="2024-04-20T11:46:33Z">
        <w:r>
          <w:rPr>
            <w:rFonts w:hint="eastAsia" w:ascii="FangSong_GB2312" w:hAnsi="FangSong_GB2312" w:eastAsia="FangSong_GB2312" w:cs="FangSong_GB2312"/>
            <w:sz w:val="32"/>
            <w:szCs w:val="32"/>
            <w:lang w:val="en-US" w:eastAsia="zh-CN"/>
          </w:rPr>
          <w:t>备赛</w:t>
        </w:r>
      </w:ins>
      <w:ins w:id="57" w:author="xhao" w:date="2024-04-20T11:46:35Z">
        <w:r>
          <w:rPr>
            <w:rFonts w:hint="eastAsia" w:ascii="FangSong_GB2312" w:hAnsi="FangSong_GB2312" w:eastAsia="FangSong_GB2312" w:cs="FangSong_GB2312"/>
            <w:sz w:val="32"/>
            <w:szCs w:val="32"/>
            <w:lang w:val="en-US" w:eastAsia="zh-CN"/>
          </w:rPr>
          <w:t>队员</w:t>
        </w:r>
      </w:ins>
      <w:ins w:id="58" w:author="xhao" w:date="2024-04-20T11:46:53Z">
        <w:r>
          <w:rPr>
            <w:rFonts w:hint="eastAsia" w:ascii="FangSong_GB2312" w:hAnsi="FangSong_GB2312" w:eastAsia="FangSong_GB2312" w:cs="FangSong_GB2312"/>
            <w:sz w:val="32"/>
            <w:szCs w:val="32"/>
            <w:lang w:val="en-US" w:eastAsia="zh-CN"/>
          </w:rPr>
          <w:t>总计2</w:t>
        </w:r>
      </w:ins>
      <w:ins w:id="59" w:author="xhao" w:date="2024-04-20T11:46:54Z">
        <w:r>
          <w:rPr>
            <w:rFonts w:hint="eastAsia" w:ascii="FangSong_GB2312" w:hAnsi="FangSong_GB2312" w:eastAsia="FangSong_GB2312" w:cs="FangSong_GB2312"/>
            <w:sz w:val="32"/>
            <w:szCs w:val="32"/>
            <w:lang w:val="en-US" w:eastAsia="zh-CN"/>
          </w:rPr>
          <w:t>6</w:t>
        </w:r>
      </w:ins>
      <w:ins w:id="60" w:author="xhao" w:date="2024-04-20T11:46:55Z">
        <w:r>
          <w:rPr>
            <w:rFonts w:hint="eastAsia" w:ascii="FangSong_GB2312" w:hAnsi="FangSong_GB2312" w:eastAsia="FangSong_GB2312" w:cs="FangSong_GB2312"/>
            <w:sz w:val="32"/>
            <w:szCs w:val="32"/>
            <w:lang w:val="en-US" w:eastAsia="zh-CN"/>
          </w:rPr>
          <w:t>名</w:t>
        </w:r>
      </w:ins>
      <w:ins w:id="61" w:author="xhao" w:date="2024-04-20T11:47:00Z">
        <w:r>
          <w:rPr>
            <w:rFonts w:hint="eastAsia" w:ascii="FangSong_GB2312" w:hAnsi="FangSong_GB2312" w:eastAsia="FangSong_GB2312" w:cs="FangSong_GB2312"/>
            <w:sz w:val="32"/>
            <w:szCs w:val="32"/>
            <w:lang w:val="en-US" w:eastAsia="zh-CN"/>
          </w:rPr>
          <w:t>。</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left="1600" w:leftChars="360" w:hanging="880" w:firstLineChars="0"/>
        <w:textAlignment w:val="auto"/>
        <w:rPr>
          <w:ins w:id="63" w:author="xhao" w:date="2024-04-20T11:48:15Z"/>
          <w:rFonts w:hint="eastAsia" w:ascii="FangSong_GB2312" w:hAnsi="FangSong_GB2312" w:eastAsia="FangSong_GB2312" w:cs="FangSong_GB2312"/>
          <w:sz w:val="32"/>
          <w:szCs w:val="32"/>
          <w:lang w:val="en-US" w:eastAsia="zh-CN"/>
        </w:rPr>
        <w:pPrChange w:id="62" w:author="xhao" w:date="2024-04-20T11:48:10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64" w:author="xhao" w:date="2024-04-20T11:47:04Z">
        <w:r>
          <w:rPr>
            <w:rFonts w:hint="eastAsia" w:ascii="FangSong_GB2312" w:hAnsi="FangSong_GB2312" w:eastAsia="FangSong_GB2312" w:cs="FangSong_GB2312"/>
            <w:sz w:val="32"/>
            <w:szCs w:val="32"/>
            <w:lang w:val="en-US" w:eastAsia="zh-CN"/>
          </w:rPr>
          <w:t>场馆</w:t>
        </w:r>
      </w:ins>
      <w:ins w:id="65" w:author="xhao" w:date="2024-04-20T11:47:05Z">
        <w:r>
          <w:rPr>
            <w:rFonts w:hint="eastAsia" w:ascii="FangSong_GB2312" w:hAnsi="FangSong_GB2312" w:eastAsia="FangSong_GB2312" w:cs="FangSong_GB2312"/>
            <w:sz w:val="32"/>
            <w:szCs w:val="32"/>
            <w:lang w:val="en-US" w:eastAsia="zh-CN"/>
          </w:rPr>
          <w:t>：</w:t>
        </w:r>
      </w:ins>
      <w:ins w:id="66" w:author="xhao" w:date="2024-04-20T11:47:17Z">
        <w:r>
          <w:rPr>
            <w:rFonts w:hint="eastAsia" w:ascii="FangSong_GB2312" w:hAnsi="FangSong_GB2312" w:eastAsia="FangSong_GB2312" w:cs="FangSong_GB2312"/>
            <w:sz w:val="32"/>
            <w:szCs w:val="32"/>
            <w:lang w:val="en-US" w:eastAsia="zh-CN"/>
          </w:rPr>
          <w:t>旧图书馆</w:t>
        </w:r>
      </w:ins>
      <w:ins w:id="67" w:author="xhao" w:date="2024-04-20T11:47:18Z">
        <w:r>
          <w:rPr>
            <w:rFonts w:hint="eastAsia" w:ascii="FangSong_GB2312" w:hAnsi="FangSong_GB2312" w:eastAsia="FangSong_GB2312" w:cs="FangSong_GB2312"/>
            <w:sz w:val="32"/>
            <w:szCs w:val="32"/>
            <w:lang w:val="en-US" w:eastAsia="zh-CN"/>
          </w:rPr>
          <w:t>30</w:t>
        </w:r>
      </w:ins>
      <w:ins w:id="68" w:author="xhao" w:date="2024-04-20T11:47:19Z">
        <w:r>
          <w:rPr>
            <w:rFonts w:hint="eastAsia" w:ascii="FangSong_GB2312" w:hAnsi="FangSong_GB2312" w:eastAsia="FangSong_GB2312" w:cs="FangSong_GB2312"/>
            <w:sz w:val="32"/>
            <w:szCs w:val="32"/>
            <w:lang w:val="en-US" w:eastAsia="zh-CN"/>
          </w:rPr>
          <w:t>2</w:t>
        </w:r>
      </w:ins>
      <w:ins w:id="69" w:author="xhao" w:date="2024-04-20T11:47:20Z">
        <w:r>
          <w:rPr>
            <w:rFonts w:hint="eastAsia" w:ascii="FangSong_GB2312" w:hAnsi="FangSong_GB2312" w:eastAsia="FangSong_GB2312" w:cs="FangSong_GB2312"/>
            <w:sz w:val="32"/>
            <w:szCs w:val="32"/>
            <w:lang w:val="en-US" w:eastAsia="zh-CN"/>
          </w:rPr>
          <w:t>和</w:t>
        </w:r>
      </w:ins>
      <w:ins w:id="70" w:author="xhao" w:date="2024-04-20T11:47:27Z">
        <w:r>
          <w:rPr>
            <w:rFonts w:hint="eastAsia" w:ascii="FangSong_GB2312" w:hAnsi="FangSong_GB2312" w:eastAsia="FangSong_GB2312" w:cs="FangSong_GB2312"/>
            <w:sz w:val="32"/>
            <w:szCs w:val="32"/>
            <w:lang w:val="en-US" w:eastAsia="zh-CN"/>
          </w:rPr>
          <w:t>旧图书馆</w:t>
        </w:r>
      </w:ins>
      <w:ins w:id="71" w:author="xhao" w:date="2024-04-20T11:47:34Z">
        <w:r>
          <w:rPr>
            <w:rFonts w:hint="eastAsia" w:ascii="FangSong_GB2312" w:hAnsi="FangSong_GB2312" w:eastAsia="FangSong_GB2312" w:cs="FangSong_GB2312"/>
            <w:sz w:val="32"/>
            <w:szCs w:val="32"/>
            <w:lang w:val="en-US" w:eastAsia="zh-CN"/>
          </w:rPr>
          <w:t>7</w:t>
        </w:r>
      </w:ins>
      <w:ins w:id="72" w:author="xhao" w:date="2024-04-20T11:47:35Z">
        <w:r>
          <w:rPr>
            <w:rFonts w:hint="eastAsia" w:ascii="FangSong_GB2312" w:hAnsi="FangSong_GB2312" w:eastAsia="FangSong_GB2312" w:cs="FangSong_GB2312"/>
            <w:sz w:val="32"/>
            <w:szCs w:val="32"/>
            <w:lang w:val="en-US" w:eastAsia="zh-CN"/>
          </w:rPr>
          <w:t>01</w:t>
        </w:r>
      </w:ins>
      <w:ins w:id="73" w:author="xhao" w:date="2024-04-20T11:47:36Z">
        <w:r>
          <w:rPr>
            <w:rFonts w:hint="eastAsia" w:ascii="FangSong_GB2312" w:hAnsi="FangSong_GB2312" w:eastAsia="FangSong_GB2312" w:cs="FangSong_GB2312"/>
            <w:sz w:val="32"/>
            <w:szCs w:val="32"/>
            <w:lang w:val="en-US" w:eastAsia="zh-CN"/>
          </w:rPr>
          <w:t>（</w:t>
        </w:r>
      </w:ins>
      <w:ins w:id="74" w:author="xhao" w:date="2024-04-20T11:47:54Z">
        <w:r>
          <w:rPr>
            <w:rFonts w:hint="eastAsia" w:ascii="FangSong_GB2312" w:hAnsi="FangSong_GB2312" w:eastAsia="FangSong_GB2312" w:cs="FangSong_GB2312"/>
            <w:sz w:val="32"/>
            <w:szCs w:val="32"/>
            <w:lang w:val="en-US" w:eastAsia="zh-CN"/>
          </w:rPr>
          <w:t>暂借，</w:t>
        </w:r>
      </w:ins>
      <w:ins w:id="75" w:author="xhao" w:date="2024-04-20T11:47:43Z">
        <w:r>
          <w:rPr>
            <w:rFonts w:hint="eastAsia" w:ascii="FangSong_GB2312" w:hAnsi="FangSong_GB2312" w:eastAsia="FangSong_GB2312" w:cs="FangSong_GB2312"/>
            <w:sz w:val="32"/>
            <w:szCs w:val="32"/>
            <w:lang w:val="en-US" w:eastAsia="zh-CN"/>
          </w:rPr>
          <w:t>暑假结束</w:t>
        </w:r>
      </w:ins>
      <w:ins w:id="76" w:author="xhao" w:date="2024-04-20T11:48:00Z">
        <w:r>
          <w:rPr>
            <w:rFonts w:hint="eastAsia" w:ascii="FangSong_GB2312" w:hAnsi="FangSong_GB2312" w:eastAsia="FangSong_GB2312" w:cs="FangSong_GB2312"/>
            <w:sz w:val="32"/>
            <w:szCs w:val="32"/>
            <w:lang w:val="en-US" w:eastAsia="zh-CN"/>
          </w:rPr>
          <w:t>需</w:t>
        </w:r>
      </w:ins>
      <w:ins w:id="77" w:author="xhao" w:date="2024-04-20T11:48:02Z">
        <w:r>
          <w:rPr>
            <w:rFonts w:hint="eastAsia" w:ascii="FangSong_GB2312" w:hAnsi="FangSong_GB2312" w:eastAsia="FangSong_GB2312" w:cs="FangSong_GB2312"/>
            <w:sz w:val="32"/>
            <w:szCs w:val="32"/>
            <w:lang w:val="en-US" w:eastAsia="zh-CN"/>
          </w:rPr>
          <w:t>归还）</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left="1600" w:leftChars="360" w:hanging="880" w:firstLineChars="0"/>
        <w:textAlignment w:val="auto"/>
        <w:rPr>
          <w:ins w:id="79" w:author="xhao" w:date="2024-04-20T11:44:30Z"/>
          <w:rFonts w:hint="default" w:ascii="FangSong_GB2312" w:hAnsi="FangSong_GB2312" w:eastAsia="FangSong_GB2312" w:cs="FangSong_GB2312"/>
          <w:sz w:val="32"/>
          <w:szCs w:val="32"/>
          <w:lang w:val="en-US" w:eastAsia="zh-CN"/>
        </w:rPr>
        <w:pPrChange w:id="78" w:author="xhao" w:date="2024-04-20T11:49:35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80" w:author="xhao" w:date="2024-04-20T11:48:17Z">
        <w:r>
          <w:rPr>
            <w:rFonts w:hint="eastAsia" w:ascii="FangSong_GB2312" w:hAnsi="FangSong_GB2312" w:eastAsia="FangSong_GB2312" w:cs="FangSong_GB2312"/>
            <w:sz w:val="32"/>
            <w:szCs w:val="32"/>
            <w:lang w:val="en-US" w:eastAsia="zh-CN"/>
          </w:rPr>
          <w:t>设备</w:t>
        </w:r>
      </w:ins>
      <w:ins w:id="81" w:author="xhao" w:date="2024-04-20T11:48:20Z">
        <w:r>
          <w:rPr>
            <w:rFonts w:hint="eastAsia" w:ascii="FangSong_GB2312" w:hAnsi="FangSong_GB2312" w:eastAsia="FangSong_GB2312" w:cs="FangSong_GB2312"/>
            <w:sz w:val="32"/>
            <w:szCs w:val="32"/>
            <w:lang w:val="en-US" w:eastAsia="zh-CN"/>
          </w:rPr>
          <w:t>设施：</w:t>
        </w:r>
      </w:ins>
      <w:ins w:id="82" w:author="xhao" w:date="2024-04-20T11:48:36Z">
        <w:r>
          <w:rPr>
            <w:rFonts w:hint="eastAsia" w:ascii="FangSong_GB2312" w:hAnsi="FangSong_GB2312" w:eastAsia="FangSong_GB2312" w:cs="FangSong_GB2312"/>
            <w:sz w:val="32"/>
            <w:szCs w:val="32"/>
            <w:lang w:val="en-US" w:eastAsia="zh-CN"/>
          </w:rPr>
          <w:t>竞赛</w:t>
        </w:r>
      </w:ins>
      <w:ins w:id="83" w:author="xhao" w:date="2024-04-20T11:48:38Z">
        <w:r>
          <w:rPr>
            <w:rFonts w:hint="eastAsia" w:ascii="FangSong_GB2312" w:hAnsi="FangSong_GB2312" w:eastAsia="FangSong_GB2312" w:cs="FangSong_GB2312"/>
            <w:sz w:val="32"/>
            <w:szCs w:val="32"/>
            <w:lang w:val="en-US" w:eastAsia="zh-CN"/>
          </w:rPr>
          <w:t>相关</w:t>
        </w:r>
      </w:ins>
      <w:ins w:id="84" w:author="xhao" w:date="2024-04-20T11:48:28Z">
        <w:r>
          <w:rPr>
            <w:rFonts w:hint="eastAsia" w:ascii="FangSong_GB2312" w:hAnsi="FangSong_GB2312" w:eastAsia="FangSong_GB2312" w:cs="FangSong_GB2312"/>
            <w:sz w:val="32"/>
            <w:szCs w:val="32"/>
            <w:lang w:val="en-US" w:eastAsia="zh-CN"/>
          </w:rPr>
          <w:t>车模</w:t>
        </w:r>
      </w:ins>
      <w:ins w:id="85" w:author="xhao" w:date="2024-04-20T11:48:29Z">
        <w:r>
          <w:rPr>
            <w:rFonts w:hint="eastAsia" w:ascii="FangSong_GB2312" w:hAnsi="FangSong_GB2312" w:eastAsia="FangSong_GB2312" w:cs="FangSong_GB2312"/>
            <w:sz w:val="32"/>
            <w:szCs w:val="32"/>
            <w:lang w:val="en-US" w:eastAsia="zh-CN"/>
          </w:rPr>
          <w:t>及</w:t>
        </w:r>
      </w:ins>
      <w:ins w:id="86" w:author="xhao" w:date="2024-04-20T11:48:42Z">
        <w:r>
          <w:rPr>
            <w:rFonts w:hint="eastAsia" w:ascii="FangSong_GB2312" w:hAnsi="FangSong_GB2312" w:eastAsia="FangSong_GB2312" w:cs="FangSong_GB2312"/>
            <w:sz w:val="32"/>
            <w:szCs w:val="32"/>
            <w:lang w:val="en-US" w:eastAsia="zh-CN"/>
          </w:rPr>
          <w:t>相应</w:t>
        </w:r>
      </w:ins>
      <w:ins w:id="87" w:author="xhao" w:date="2024-04-20T11:48:48Z">
        <w:r>
          <w:rPr>
            <w:rFonts w:hint="eastAsia" w:ascii="FangSong_GB2312" w:hAnsi="FangSong_GB2312" w:eastAsia="FangSong_GB2312" w:cs="FangSong_GB2312"/>
            <w:sz w:val="32"/>
            <w:szCs w:val="32"/>
            <w:lang w:val="en-US" w:eastAsia="zh-CN"/>
          </w:rPr>
          <w:t>焊接、</w:t>
        </w:r>
      </w:ins>
      <w:ins w:id="88" w:author="xhao" w:date="2024-04-20T11:48:50Z">
        <w:r>
          <w:rPr>
            <w:rFonts w:hint="eastAsia" w:ascii="FangSong_GB2312" w:hAnsi="FangSong_GB2312" w:eastAsia="FangSong_GB2312" w:cs="FangSong_GB2312"/>
            <w:sz w:val="32"/>
            <w:szCs w:val="32"/>
            <w:lang w:val="en-US" w:eastAsia="zh-CN"/>
          </w:rPr>
          <w:t>安装</w:t>
        </w:r>
      </w:ins>
      <w:ins w:id="89" w:author="xhao" w:date="2024-04-20T11:48:43Z">
        <w:r>
          <w:rPr>
            <w:rFonts w:hint="eastAsia" w:ascii="FangSong_GB2312" w:hAnsi="FangSong_GB2312" w:eastAsia="FangSong_GB2312" w:cs="FangSong_GB2312"/>
            <w:sz w:val="32"/>
            <w:szCs w:val="32"/>
            <w:lang w:val="en-US" w:eastAsia="zh-CN"/>
          </w:rPr>
          <w:t>工具</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0" w:firstLineChars="0"/>
        <w:textAlignment w:val="auto"/>
        <w:rPr>
          <w:ins w:id="91" w:author="xhao" w:date="2024-04-20T11:45:33Z"/>
          <w:rFonts w:hint="eastAsia" w:ascii="FangSong_GB2312" w:hAnsi="FangSong_GB2312" w:eastAsia="FangSong_GB2312" w:cs="FangSong_GB2312"/>
          <w:sz w:val="32"/>
          <w:szCs w:val="32"/>
          <w:lang w:val="en-US" w:eastAsia="zh-CN"/>
        </w:rPr>
        <w:pPrChange w:id="90" w:author="xhao" w:date="2024-04-20T11:44:50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92" w:author="xhao" w:date="2024-04-20T11:44:32Z">
        <w:r>
          <w:rPr>
            <w:rFonts w:hint="eastAsia" w:ascii="FangSong_GB2312" w:hAnsi="FangSong_GB2312" w:eastAsia="FangSong_GB2312" w:cs="FangSong_GB2312"/>
            <w:sz w:val="32"/>
            <w:szCs w:val="32"/>
            <w:lang w:val="en-US" w:eastAsia="zh-CN"/>
          </w:rPr>
          <w:t>（</w:t>
        </w:r>
      </w:ins>
      <w:ins w:id="93" w:author="xhao" w:date="2024-04-20T11:44:37Z">
        <w:r>
          <w:rPr>
            <w:rFonts w:hint="eastAsia" w:ascii="FangSong_GB2312" w:hAnsi="FangSong_GB2312" w:eastAsia="FangSong_GB2312" w:cs="FangSong_GB2312"/>
            <w:sz w:val="32"/>
            <w:szCs w:val="32"/>
            <w:lang w:val="en-US" w:eastAsia="zh-CN"/>
          </w:rPr>
          <w:t>二</w:t>
        </w:r>
      </w:ins>
      <w:ins w:id="94" w:author="xhao" w:date="2024-04-20T11:44:32Z">
        <w:r>
          <w:rPr>
            <w:rFonts w:hint="eastAsia" w:ascii="FangSong_GB2312" w:hAnsi="FangSong_GB2312" w:eastAsia="FangSong_GB2312" w:cs="FangSong_GB2312"/>
            <w:sz w:val="32"/>
            <w:szCs w:val="32"/>
            <w:lang w:val="en-US" w:eastAsia="zh-CN"/>
          </w:rPr>
          <w:t>）</w:t>
        </w:r>
      </w:ins>
      <w:ins w:id="95" w:author="xhao" w:date="2024-04-20T11:44:38Z">
        <w:r>
          <w:rPr>
            <w:rFonts w:hint="eastAsia" w:ascii="FangSong_GB2312" w:hAnsi="FangSong_GB2312" w:eastAsia="FangSong_GB2312" w:cs="FangSong_GB2312"/>
            <w:sz w:val="32"/>
            <w:szCs w:val="32"/>
            <w:lang w:val="en-US" w:eastAsia="zh-CN"/>
          </w:rPr>
          <w:t>、</w:t>
        </w:r>
      </w:ins>
      <w:ins w:id="96" w:author="xhao" w:date="2024-04-20T11:45:26Z">
        <w:r>
          <w:rPr>
            <w:rFonts w:hint="eastAsia" w:ascii="FangSong_GB2312" w:hAnsi="FangSong_GB2312" w:eastAsia="FangSong_GB2312" w:cs="FangSong_GB2312"/>
            <w:sz w:val="32"/>
            <w:szCs w:val="32"/>
            <w:lang w:val="en-US" w:eastAsia="zh-CN"/>
          </w:rPr>
          <w:t>竞赛</w:t>
        </w:r>
      </w:ins>
      <w:ins w:id="97" w:author="xhao" w:date="2024-04-20T11:45:31Z">
        <w:r>
          <w:rPr>
            <w:rFonts w:hint="eastAsia" w:ascii="FangSong_GB2312" w:hAnsi="FangSong_GB2312" w:eastAsia="FangSong_GB2312" w:cs="FangSong_GB2312"/>
            <w:sz w:val="32"/>
            <w:szCs w:val="32"/>
            <w:lang w:val="en-US" w:eastAsia="zh-CN"/>
          </w:rPr>
          <w:t>期间</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99" w:author="xhao" w:date="2024-04-20T11:49:40Z"/>
          <w:rFonts w:hint="eastAsia" w:ascii="FangSong_GB2312" w:hAnsi="FangSong_GB2312" w:eastAsia="FangSong_GB2312" w:cs="FangSong_GB2312"/>
          <w:sz w:val="32"/>
          <w:szCs w:val="32"/>
          <w:lang w:val="en-US" w:eastAsia="zh-CN"/>
        </w:rPr>
        <w:pPrChange w:id="98"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100" w:author="xhao" w:date="2024-04-20T11:45:37Z">
        <w:r>
          <w:rPr>
            <w:rFonts w:hint="eastAsia" w:ascii="FangSong_GB2312" w:hAnsi="FangSong_GB2312" w:eastAsia="FangSong_GB2312" w:cs="FangSong_GB2312"/>
            <w:sz w:val="32"/>
            <w:szCs w:val="32"/>
            <w:lang w:val="en-US" w:eastAsia="zh-CN"/>
          </w:rPr>
          <w:t>时间</w:t>
        </w:r>
      </w:ins>
      <w:ins w:id="101" w:author="xhao" w:date="2024-04-20T11:45:38Z">
        <w:r>
          <w:rPr>
            <w:rFonts w:hint="eastAsia" w:ascii="FangSong_GB2312" w:hAnsi="FangSong_GB2312" w:eastAsia="FangSong_GB2312" w:cs="FangSong_GB2312"/>
            <w:sz w:val="32"/>
            <w:szCs w:val="32"/>
            <w:lang w:val="en-US" w:eastAsia="zh-CN"/>
          </w:rPr>
          <w:t>：</w:t>
        </w:r>
      </w:ins>
      <w:ins w:id="102" w:author="xhao" w:date="2024-04-20T11:45:39Z">
        <w:r>
          <w:rPr>
            <w:rFonts w:hint="eastAsia" w:ascii="FangSong_GB2312" w:hAnsi="FangSong_GB2312" w:eastAsia="FangSong_GB2312" w:cs="FangSong_GB2312"/>
            <w:sz w:val="32"/>
            <w:szCs w:val="32"/>
            <w:lang w:val="en-US" w:eastAsia="zh-CN"/>
          </w:rPr>
          <w:t>202</w:t>
        </w:r>
      </w:ins>
      <w:ins w:id="103" w:author="xhao" w:date="2024-04-20T11:45:40Z">
        <w:r>
          <w:rPr>
            <w:rFonts w:hint="eastAsia" w:ascii="FangSong_GB2312" w:hAnsi="FangSong_GB2312" w:eastAsia="FangSong_GB2312" w:cs="FangSong_GB2312"/>
            <w:sz w:val="32"/>
            <w:szCs w:val="32"/>
            <w:lang w:val="en-US" w:eastAsia="zh-CN"/>
          </w:rPr>
          <w:t>4年</w:t>
        </w:r>
      </w:ins>
      <w:ins w:id="104" w:author="xhao" w:date="2024-04-20T11:45:43Z">
        <w:r>
          <w:rPr>
            <w:rFonts w:hint="eastAsia" w:ascii="FangSong_GB2312" w:hAnsi="FangSong_GB2312" w:eastAsia="FangSong_GB2312" w:cs="FangSong_GB2312"/>
            <w:sz w:val="32"/>
            <w:szCs w:val="32"/>
            <w:lang w:val="en-US" w:eastAsia="zh-CN"/>
          </w:rPr>
          <w:t>7</w:t>
        </w:r>
      </w:ins>
      <w:ins w:id="105" w:author="xhao" w:date="2024-04-20T11:45:45Z">
        <w:r>
          <w:rPr>
            <w:rFonts w:hint="eastAsia" w:ascii="FangSong_GB2312" w:hAnsi="FangSong_GB2312" w:eastAsia="FangSong_GB2312" w:cs="FangSong_GB2312"/>
            <w:sz w:val="32"/>
            <w:szCs w:val="32"/>
            <w:lang w:val="en-US" w:eastAsia="zh-CN"/>
          </w:rPr>
          <w:t>月</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107" w:author="xhao" w:date="2024-04-20T11:50:11Z"/>
          <w:rFonts w:hint="eastAsia" w:ascii="FangSong_GB2312" w:hAnsi="FangSong_GB2312" w:eastAsia="FangSong_GB2312" w:cs="FangSong_GB2312"/>
          <w:sz w:val="32"/>
          <w:szCs w:val="32"/>
          <w:lang w:val="en-US" w:eastAsia="zh-CN"/>
        </w:rPr>
        <w:pPrChange w:id="106"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108" w:author="xhao" w:date="2024-04-20T11:49:42Z">
        <w:r>
          <w:rPr>
            <w:rFonts w:hint="eastAsia" w:ascii="FangSong_GB2312" w:hAnsi="FangSong_GB2312" w:eastAsia="FangSong_GB2312" w:cs="FangSong_GB2312"/>
            <w:sz w:val="32"/>
            <w:szCs w:val="32"/>
            <w:lang w:val="en-US" w:eastAsia="zh-CN"/>
          </w:rPr>
          <w:t>人员</w:t>
        </w:r>
      </w:ins>
      <w:ins w:id="109" w:author="xhao" w:date="2024-04-20T11:49:43Z">
        <w:r>
          <w:rPr>
            <w:rFonts w:hint="eastAsia" w:ascii="FangSong_GB2312" w:hAnsi="FangSong_GB2312" w:eastAsia="FangSong_GB2312" w:cs="FangSong_GB2312"/>
            <w:sz w:val="32"/>
            <w:szCs w:val="32"/>
            <w:lang w:val="en-US" w:eastAsia="zh-CN"/>
          </w:rPr>
          <w:t>：</w:t>
        </w:r>
      </w:ins>
      <w:ins w:id="110" w:author="xhao" w:date="2024-04-20T11:49:56Z">
        <w:r>
          <w:rPr>
            <w:rFonts w:hint="eastAsia" w:ascii="FangSong_GB2312" w:hAnsi="FangSong_GB2312" w:eastAsia="FangSong_GB2312" w:cs="FangSong_GB2312"/>
            <w:sz w:val="32"/>
            <w:szCs w:val="32"/>
            <w:lang w:val="en-US" w:eastAsia="zh-CN"/>
          </w:rPr>
          <w:t>经</w:t>
        </w:r>
      </w:ins>
      <w:ins w:id="111" w:author="xhao" w:date="2024-04-20T11:49:57Z">
        <w:r>
          <w:rPr>
            <w:rFonts w:hint="eastAsia" w:ascii="FangSong_GB2312" w:hAnsi="FangSong_GB2312" w:eastAsia="FangSong_GB2312" w:cs="FangSong_GB2312"/>
            <w:sz w:val="32"/>
            <w:szCs w:val="32"/>
            <w:lang w:val="en-US" w:eastAsia="zh-CN"/>
          </w:rPr>
          <w:t>校赛</w:t>
        </w:r>
      </w:ins>
      <w:ins w:id="112" w:author="xhao" w:date="2024-04-20T11:50:00Z">
        <w:r>
          <w:rPr>
            <w:rFonts w:hint="eastAsia" w:ascii="FangSong_GB2312" w:hAnsi="FangSong_GB2312" w:eastAsia="FangSong_GB2312" w:cs="FangSong_GB2312"/>
            <w:sz w:val="32"/>
            <w:szCs w:val="32"/>
            <w:lang w:val="en-US" w:eastAsia="zh-CN"/>
          </w:rPr>
          <w:t>成功</w:t>
        </w:r>
      </w:ins>
      <w:ins w:id="113" w:author="xhao" w:date="2024-04-20T11:50:02Z">
        <w:r>
          <w:rPr>
            <w:rFonts w:hint="eastAsia" w:ascii="FangSong_GB2312" w:hAnsi="FangSong_GB2312" w:eastAsia="FangSong_GB2312" w:cs="FangSong_GB2312"/>
            <w:sz w:val="32"/>
            <w:szCs w:val="32"/>
            <w:lang w:val="en-US" w:eastAsia="zh-CN"/>
          </w:rPr>
          <w:t>获得</w:t>
        </w:r>
      </w:ins>
      <w:ins w:id="114" w:author="xhao" w:date="2024-04-20T11:50:06Z">
        <w:r>
          <w:rPr>
            <w:rFonts w:hint="eastAsia" w:ascii="FangSong_GB2312" w:hAnsi="FangSong_GB2312" w:eastAsia="FangSong_GB2312" w:cs="FangSong_GB2312"/>
            <w:sz w:val="32"/>
            <w:szCs w:val="32"/>
            <w:lang w:val="en-US" w:eastAsia="zh-CN"/>
          </w:rPr>
          <w:t>参赛</w:t>
        </w:r>
      </w:ins>
      <w:ins w:id="115" w:author="xhao" w:date="2024-04-20T11:50:08Z">
        <w:r>
          <w:rPr>
            <w:rFonts w:hint="eastAsia" w:ascii="FangSong_GB2312" w:hAnsi="FangSong_GB2312" w:eastAsia="FangSong_GB2312" w:cs="FangSong_GB2312"/>
            <w:sz w:val="32"/>
            <w:szCs w:val="32"/>
            <w:lang w:val="en-US" w:eastAsia="zh-CN"/>
          </w:rPr>
          <w:t>资格的</w:t>
        </w:r>
      </w:ins>
      <w:ins w:id="116" w:author="xhao" w:date="2024-04-20T11:50:10Z">
        <w:r>
          <w:rPr>
            <w:rFonts w:hint="eastAsia" w:ascii="FangSong_GB2312" w:hAnsi="FangSong_GB2312" w:eastAsia="FangSong_GB2312" w:cs="FangSong_GB2312"/>
            <w:sz w:val="32"/>
            <w:szCs w:val="32"/>
            <w:lang w:val="en-US" w:eastAsia="zh-CN"/>
          </w:rPr>
          <w:t>队伍</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Change w:id="117"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118" w:author="xhao" w:date="2024-04-20T11:52:02Z">
        <w:r>
          <w:rPr>
            <w:rFonts w:hint="eastAsia" w:ascii="FangSong_GB2312" w:hAnsi="FangSong_GB2312" w:eastAsia="FangSong_GB2312" w:cs="FangSong_GB2312"/>
            <w:sz w:val="32"/>
            <w:szCs w:val="32"/>
            <w:lang w:val="en-US" w:eastAsia="zh-CN"/>
          </w:rPr>
          <w:t>竞赛</w:t>
        </w:r>
      </w:ins>
      <w:ins w:id="119" w:author="xhao" w:date="2024-04-20T11:52:03Z">
        <w:r>
          <w:rPr>
            <w:rFonts w:hint="eastAsia" w:ascii="FangSong_GB2312" w:hAnsi="FangSong_GB2312" w:eastAsia="FangSong_GB2312" w:cs="FangSong_GB2312"/>
            <w:sz w:val="32"/>
            <w:szCs w:val="32"/>
            <w:lang w:val="en-US" w:eastAsia="zh-CN"/>
          </w:rPr>
          <w:t>地点</w:t>
        </w:r>
      </w:ins>
      <w:ins w:id="120" w:author="xhao" w:date="2024-04-20T11:50:20Z">
        <w:r>
          <w:rPr>
            <w:rFonts w:hint="eastAsia" w:ascii="FangSong_GB2312" w:hAnsi="FangSong_GB2312" w:eastAsia="FangSong_GB2312" w:cs="FangSong_GB2312"/>
            <w:sz w:val="32"/>
            <w:szCs w:val="32"/>
            <w:lang w:val="en-US" w:eastAsia="zh-CN"/>
          </w:rPr>
          <w:t>：</w:t>
        </w:r>
      </w:ins>
      <w:ins w:id="121" w:author="xhao" w:date="2024-04-20T11:50:39Z">
        <w:r>
          <w:rPr>
            <w:rFonts w:hint="eastAsia" w:ascii="FangSong_GB2312" w:hAnsi="FangSong_GB2312" w:eastAsia="FangSong_GB2312" w:cs="FangSong_GB2312"/>
            <w:sz w:val="32"/>
            <w:szCs w:val="32"/>
            <w:lang w:val="en-US" w:eastAsia="zh-CN"/>
          </w:rPr>
          <w:t>海南大学</w:t>
        </w:r>
      </w:ins>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申请经费预算</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122" w:author="xhao" w:date="2024-04-20T21:21:55Z"/>
          <w:rFonts w:hint="eastAsia" w:ascii="FangSong_GB2312" w:hAnsi="FangSong_GB2312" w:eastAsia="FangSong_GB2312" w:cs="FangSong_GB2312"/>
          <w:sz w:val="32"/>
          <w:szCs w:val="32"/>
          <w:lang w:val="en-US" w:eastAsia="zh-CN"/>
        </w:rPr>
      </w:pPr>
      <w:del w:id="123" w:author="xhao" w:date="2024-04-20T15:15:14Z">
        <w:r>
          <w:rPr>
            <w:rFonts w:hint="eastAsia" w:ascii="FangSong_GB2312" w:hAnsi="FangSong_GB2312" w:eastAsia="FangSong_GB2312" w:cs="FangSong_GB2312"/>
            <w:sz w:val="32"/>
            <w:szCs w:val="32"/>
            <w:lang w:val="en-US" w:eastAsia="zh-CN"/>
          </w:rPr>
          <w:delText>正文</w:delText>
        </w:r>
      </w:del>
      <w:ins w:id="124" w:author="xhao" w:date="2024-04-20T15:14:36Z">
        <w:r>
          <w:rPr>
            <w:rFonts w:hint="eastAsia" w:ascii="FangSong_GB2312" w:hAnsi="FangSong_GB2312" w:eastAsia="FangSong_GB2312" w:cs="FangSong_GB2312"/>
            <w:sz w:val="32"/>
            <w:szCs w:val="32"/>
            <w:lang w:val="en-US" w:eastAsia="zh-CN"/>
          </w:rPr>
          <w:t>202</w:t>
        </w:r>
      </w:ins>
      <w:ins w:id="125" w:author="xhao" w:date="2024-04-20T15:14:37Z">
        <w:r>
          <w:rPr>
            <w:rFonts w:hint="eastAsia" w:ascii="FangSong_GB2312" w:hAnsi="FangSong_GB2312" w:eastAsia="FangSong_GB2312" w:cs="FangSong_GB2312"/>
            <w:sz w:val="32"/>
            <w:szCs w:val="32"/>
            <w:lang w:val="en-US" w:eastAsia="zh-CN"/>
          </w:rPr>
          <w:t>4</w:t>
        </w:r>
      </w:ins>
      <w:ins w:id="126" w:author="xhao" w:date="2024-04-20T15:14:38Z">
        <w:r>
          <w:rPr>
            <w:rFonts w:hint="eastAsia" w:ascii="FangSong_GB2312" w:hAnsi="FangSong_GB2312" w:eastAsia="FangSong_GB2312" w:cs="FangSong_GB2312"/>
            <w:sz w:val="32"/>
            <w:szCs w:val="32"/>
            <w:lang w:val="en-US" w:eastAsia="zh-CN"/>
          </w:rPr>
          <w:t>年</w:t>
        </w:r>
      </w:ins>
      <w:ins w:id="127" w:author="xhao" w:date="2024-04-20T15:14:39Z">
        <w:r>
          <w:rPr>
            <w:rFonts w:hint="eastAsia" w:ascii="FangSong_GB2312" w:hAnsi="FangSong_GB2312" w:eastAsia="FangSong_GB2312" w:cs="FangSong_GB2312"/>
            <w:sz w:val="32"/>
            <w:szCs w:val="32"/>
            <w:lang w:val="en-US" w:eastAsia="zh-CN"/>
          </w:rPr>
          <w:t>第</w:t>
        </w:r>
      </w:ins>
      <w:ins w:id="128" w:author="xhao" w:date="2024-04-20T15:14:42Z">
        <w:r>
          <w:rPr>
            <w:rFonts w:hint="eastAsia" w:ascii="FangSong_GB2312" w:hAnsi="FangSong_GB2312" w:eastAsia="FangSong_GB2312" w:cs="FangSong_GB2312"/>
            <w:sz w:val="32"/>
            <w:szCs w:val="32"/>
            <w:lang w:val="en-US" w:eastAsia="zh-CN"/>
          </w:rPr>
          <w:t>十九届</w:t>
        </w:r>
      </w:ins>
      <w:ins w:id="129" w:author="xhao" w:date="2024-04-20T15:14:50Z">
        <w:r>
          <w:rPr>
            <w:rFonts w:hint="eastAsia" w:ascii="FangSong_GB2312" w:hAnsi="FangSong_GB2312" w:eastAsia="FangSong_GB2312" w:cs="FangSong_GB2312"/>
            <w:sz w:val="32"/>
            <w:szCs w:val="32"/>
            <w:lang w:val="en-US" w:eastAsia="zh-CN"/>
          </w:rPr>
          <w:t>比赛</w:t>
        </w:r>
      </w:ins>
      <w:ins w:id="130" w:author="xhao" w:date="2024-04-20T15:14:51Z">
        <w:r>
          <w:rPr>
            <w:rFonts w:hint="eastAsia" w:ascii="FangSong_GB2312" w:hAnsi="FangSong_GB2312" w:eastAsia="FangSong_GB2312" w:cs="FangSong_GB2312"/>
            <w:sz w:val="32"/>
            <w:szCs w:val="32"/>
            <w:lang w:val="en-US" w:eastAsia="zh-CN"/>
          </w:rPr>
          <w:t>地点为</w:t>
        </w:r>
      </w:ins>
      <w:ins w:id="131" w:author="xhao" w:date="2024-04-20T15:14:53Z">
        <w:r>
          <w:rPr>
            <w:rFonts w:hint="eastAsia" w:ascii="FangSong_GB2312" w:hAnsi="FangSong_GB2312" w:eastAsia="FangSong_GB2312" w:cs="FangSong_GB2312"/>
            <w:sz w:val="32"/>
            <w:szCs w:val="32"/>
            <w:lang w:val="en-US" w:eastAsia="zh-CN"/>
          </w:rPr>
          <w:t>海南大学</w:t>
        </w:r>
      </w:ins>
      <w:ins w:id="132" w:author="xhao" w:date="2024-04-20T15:14:54Z">
        <w:r>
          <w:rPr>
            <w:rFonts w:hint="eastAsia" w:ascii="FangSong_GB2312" w:hAnsi="FangSong_GB2312" w:eastAsia="FangSong_GB2312" w:cs="FangSong_GB2312"/>
            <w:sz w:val="32"/>
            <w:szCs w:val="32"/>
            <w:lang w:val="en-US" w:eastAsia="zh-CN"/>
          </w:rPr>
          <w:t>，</w:t>
        </w:r>
      </w:ins>
      <w:ins w:id="133" w:author="xhao" w:date="2024-04-20T15:14:58Z">
        <w:r>
          <w:rPr>
            <w:rFonts w:hint="eastAsia" w:ascii="FangSong_GB2312" w:hAnsi="FangSong_GB2312" w:eastAsia="FangSong_GB2312" w:cs="FangSong_GB2312"/>
            <w:sz w:val="32"/>
            <w:szCs w:val="32"/>
            <w:lang w:val="en-US" w:eastAsia="zh-CN"/>
          </w:rPr>
          <w:t>无需</w:t>
        </w:r>
      </w:ins>
      <w:ins w:id="134" w:author="xhao" w:date="2024-04-20T15:15:01Z">
        <w:r>
          <w:rPr>
            <w:rFonts w:hint="eastAsia" w:ascii="FangSong_GB2312" w:hAnsi="FangSong_GB2312" w:eastAsia="FangSong_GB2312" w:cs="FangSong_GB2312"/>
            <w:sz w:val="32"/>
            <w:szCs w:val="32"/>
            <w:lang w:val="en-US" w:eastAsia="zh-CN"/>
          </w:rPr>
          <w:t>高额</w:t>
        </w:r>
      </w:ins>
      <w:ins w:id="135" w:author="xhao" w:date="2024-04-20T15:15:21Z">
        <w:r>
          <w:rPr>
            <w:rFonts w:hint="eastAsia" w:ascii="FangSong_GB2312" w:hAnsi="FangSong_GB2312" w:eastAsia="FangSong_GB2312" w:cs="FangSong_GB2312"/>
            <w:sz w:val="32"/>
            <w:szCs w:val="32"/>
            <w:lang w:val="en-US" w:eastAsia="zh-CN"/>
          </w:rPr>
          <w:t>离岛</w:t>
        </w:r>
      </w:ins>
      <w:ins w:id="136" w:author="xhao" w:date="2024-04-20T15:15:03Z">
        <w:r>
          <w:rPr>
            <w:rFonts w:hint="eastAsia" w:ascii="FangSong_GB2312" w:hAnsi="FangSong_GB2312" w:eastAsia="FangSong_GB2312" w:cs="FangSong_GB2312"/>
            <w:sz w:val="32"/>
            <w:szCs w:val="32"/>
            <w:lang w:val="en-US" w:eastAsia="zh-CN"/>
          </w:rPr>
          <w:t>差旅</w:t>
        </w:r>
      </w:ins>
      <w:ins w:id="137" w:author="xhao" w:date="2024-04-20T15:15:04Z">
        <w:r>
          <w:rPr>
            <w:rFonts w:hint="eastAsia" w:ascii="FangSong_GB2312" w:hAnsi="FangSong_GB2312" w:eastAsia="FangSong_GB2312" w:cs="FangSong_GB2312"/>
            <w:sz w:val="32"/>
            <w:szCs w:val="32"/>
            <w:lang w:val="en-US" w:eastAsia="zh-CN"/>
          </w:rPr>
          <w:t>费用</w:t>
        </w:r>
      </w:ins>
      <w:ins w:id="138" w:author="xhao" w:date="2024-04-20T15:15:50Z">
        <w:r>
          <w:rPr>
            <w:rFonts w:hint="eastAsia" w:ascii="FangSong_GB2312" w:hAnsi="FangSong_GB2312" w:eastAsia="FangSong_GB2312" w:cs="FangSong_GB2312"/>
            <w:sz w:val="32"/>
            <w:szCs w:val="32"/>
            <w:lang w:val="en-US" w:eastAsia="zh-CN"/>
          </w:rPr>
          <w:t>，</w:t>
        </w:r>
      </w:ins>
      <w:ins w:id="139" w:author="xhao" w:date="2024-04-20T15:15:54Z">
        <w:r>
          <w:rPr>
            <w:rFonts w:hint="eastAsia" w:ascii="FangSong_GB2312" w:hAnsi="FangSong_GB2312" w:eastAsia="FangSong_GB2312" w:cs="FangSong_GB2312"/>
            <w:sz w:val="32"/>
            <w:szCs w:val="32"/>
            <w:lang w:val="en-US" w:eastAsia="zh-CN"/>
          </w:rPr>
          <w:t>相较</w:t>
        </w:r>
      </w:ins>
      <w:ins w:id="140" w:author="xhao" w:date="2024-04-20T15:15:55Z">
        <w:r>
          <w:rPr>
            <w:rFonts w:hint="eastAsia" w:ascii="FangSong_GB2312" w:hAnsi="FangSong_GB2312" w:eastAsia="FangSong_GB2312" w:cs="FangSong_GB2312"/>
            <w:sz w:val="32"/>
            <w:szCs w:val="32"/>
            <w:lang w:val="en-US" w:eastAsia="zh-CN"/>
          </w:rPr>
          <w:t>往年</w:t>
        </w:r>
      </w:ins>
      <w:ins w:id="141" w:author="xhao" w:date="2024-04-20T15:16:00Z">
        <w:r>
          <w:rPr>
            <w:rFonts w:hint="eastAsia" w:ascii="FangSong_GB2312" w:hAnsi="FangSong_GB2312" w:eastAsia="FangSong_GB2312" w:cs="FangSong_GB2312"/>
            <w:sz w:val="32"/>
            <w:szCs w:val="32"/>
            <w:lang w:val="en-US" w:eastAsia="zh-CN"/>
          </w:rPr>
          <w:t>会</w:t>
        </w:r>
      </w:ins>
      <w:ins w:id="142" w:author="xhao" w:date="2024-04-20T15:16:01Z">
        <w:r>
          <w:rPr>
            <w:rFonts w:hint="eastAsia" w:ascii="FangSong_GB2312" w:hAnsi="FangSong_GB2312" w:eastAsia="FangSong_GB2312" w:cs="FangSong_GB2312"/>
            <w:sz w:val="32"/>
            <w:szCs w:val="32"/>
            <w:lang w:val="en-US" w:eastAsia="zh-CN"/>
          </w:rPr>
          <w:t>节省</w:t>
        </w:r>
      </w:ins>
      <w:ins w:id="143" w:author="xhao" w:date="2024-04-20T15:16:04Z">
        <w:r>
          <w:rPr>
            <w:rFonts w:hint="eastAsia" w:ascii="FangSong_GB2312" w:hAnsi="FangSong_GB2312" w:eastAsia="FangSong_GB2312" w:cs="FangSong_GB2312"/>
            <w:sz w:val="32"/>
            <w:szCs w:val="32"/>
            <w:lang w:val="en-US" w:eastAsia="zh-CN"/>
          </w:rPr>
          <w:t>近半</w:t>
        </w:r>
      </w:ins>
      <w:ins w:id="144" w:author="xhao" w:date="2024-04-20T15:15:16Z">
        <w:r>
          <w:rPr>
            <w:rFonts w:hint="eastAsia" w:ascii="FangSong_GB2312" w:hAnsi="FangSong_GB2312" w:eastAsia="FangSong_GB2312" w:cs="FangSong_GB2312"/>
            <w:sz w:val="32"/>
            <w:szCs w:val="32"/>
            <w:lang w:val="en-US" w:eastAsia="zh-CN"/>
          </w:rPr>
          <w:t>。</w:t>
        </w:r>
      </w:ins>
    </w:p>
    <w:tbl>
      <w:tblPr>
        <w:tblW w:w="791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Change w:id="145" w:author="xhao" w:date="2024-04-20T21:24:51Z">
          <w:tblPr>
            <w:tblW w:w="784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PrChange>
      </w:tblPr>
      <w:tblGrid>
        <w:gridCol w:w="1146"/>
        <w:gridCol w:w="2130"/>
        <w:gridCol w:w="1177"/>
        <w:gridCol w:w="3458"/>
        <w:tblGridChange w:id="146">
          <w:tblGrid>
            <w:gridCol w:w="1080"/>
            <w:gridCol w:w="2130"/>
            <w:gridCol w:w="1080"/>
            <w:gridCol w:w="3555"/>
          </w:tblGrid>
        </w:tblGridChange>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48"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147" w:author="xhao" w:date="2024-04-20T21:24:15Z"/>
          <w:trPrChange w:id="148"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149"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150"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151" w:author="xhao" w:date="2024-04-20T21:24:15Z"/>
                <w:rFonts w:ascii="Calibri" w:hAnsi="Calibri" w:cs="Calibri"/>
                <w:b/>
                <w:bCs/>
                <w:i w:val="0"/>
                <w:iCs w:val="0"/>
                <w:color w:val="000000"/>
                <w:sz w:val="22"/>
                <w:szCs w:val="22"/>
                <w:u w:val="none"/>
              </w:rPr>
            </w:pPr>
            <w:ins w:id="152" w:author="xhao" w:date="2024-04-20T21:24:15Z">
              <w:r>
                <w:rPr>
                  <w:rFonts w:hint="default" w:ascii="Calibri" w:hAnsi="Calibri" w:eastAsia="宋体" w:cs="Calibri"/>
                  <w:b/>
                  <w:bCs/>
                  <w:i w:val="0"/>
                  <w:iCs w:val="0"/>
                  <w:color w:val="000000"/>
                  <w:kern w:val="0"/>
                  <w:sz w:val="22"/>
                  <w:szCs w:val="22"/>
                  <w:u w:val="none"/>
                  <w:bdr w:val="none" w:color="auto" w:sz="0" w:space="0"/>
                  <w:lang w:val="en-US" w:eastAsia="zh-CN" w:bidi="ar"/>
                </w:rPr>
                <w:t>项目编号</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153" w:author="xhao" w:date="2024-04-20T21:24:51Z">
              <w:tcPr>
                <w:tcW w:w="2130" w:type="dxa"/>
                <w:tcBorders>
                  <w:top w:val="single" w:color="000000" w:sz="4" w:space="0"/>
                  <w:left w:val="single" w:color="000000" w:sz="4" w:space="0"/>
                  <w:bottom w:val="single" w:color="000000" w:sz="4" w:space="0"/>
                  <w:right w:val="single" w:color="000000" w:sz="4" w:space="0"/>
                </w:tcBorders>
                <w:noWrap/>
                <w:vAlign w:val="center"/>
                <w:tcPrChange w:id="154" w:author="xhao" w:date="2024-04-20T21:24:51Z">
                  <w:tcPr>
                    <w:tcW w:w="2130" w:type="dxa"/>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155" w:author="xhao" w:date="2024-04-20T21:24:15Z"/>
                <w:rFonts w:hint="default" w:ascii="Calibri" w:hAnsi="Calibri" w:cs="Calibri"/>
                <w:b/>
                <w:bCs/>
                <w:i w:val="0"/>
                <w:iCs w:val="0"/>
                <w:color w:val="000000"/>
                <w:sz w:val="22"/>
                <w:szCs w:val="22"/>
                <w:u w:val="none"/>
              </w:rPr>
            </w:pPr>
            <w:ins w:id="156" w:author="xhao" w:date="2024-04-20T21:24:15Z">
              <w:r>
                <w:rPr>
                  <w:rFonts w:hint="default" w:ascii="Calibri" w:hAnsi="Calibri" w:eastAsia="宋体" w:cs="Calibri"/>
                  <w:b/>
                  <w:bCs/>
                  <w:i w:val="0"/>
                  <w:iCs w:val="0"/>
                  <w:color w:val="000000"/>
                  <w:kern w:val="0"/>
                  <w:sz w:val="22"/>
                  <w:szCs w:val="22"/>
                  <w:u w:val="none"/>
                  <w:bdr w:val="none" w:color="auto" w:sz="0" w:space="0"/>
                  <w:lang w:val="en-US" w:eastAsia="zh-CN" w:bidi="ar"/>
                </w:rPr>
                <w:t>项目名称</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157"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158"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159" w:author="xhao" w:date="2024-04-20T21:24:15Z"/>
                <w:rFonts w:hint="default" w:ascii="Calibri" w:hAnsi="Calibri" w:cs="Calibri"/>
                <w:b/>
                <w:bCs/>
                <w:i w:val="0"/>
                <w:iCs w:val="0"/>
                <w:color w:val="000000"/>
                <w:sz w:val="22"/>
                <w:szCs w:val="22"/>
                <w:u w:val="none"/>
              </w:rPr>
            </w:pPr>
            <w:ins w:id="160" w:author="xhao" w:date="2024-04-20T21:24:15Z">
              <w:r>
                <w:rPr>
                  <w:rFonts w:hint="default" w:ascii="Calibri" w:hAnsi="Calibri" w:eastAsia="宋体" w:cs="Calibri"/>
                  <w:b/>
                  <w:bCs/>
                  <w:i w:val="0"/>
                  <w:iCs w:val="0"/>
                  <w:color w:val="000000"/>
                  <w:kern w:val="0"/>
                  <w:sz w:val="22"/>
                  <w:szCs w:val="22"/>
                  <w:u w:val="none"/>
                  <w:bdr w:val="none" w:color="auto" w:sz="0" w:space="0"/>
                  <w:lang w:val="en-US" w:eastAsia="zh-CN" w:bidi="ar"/>
                </w:rPr>
                <w:t>预算金额</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161"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162"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163" w:author="xhao" w:date="2024-04-20T21:24:15Z"/>
                <w:rFonts w:hint="default" w:ascii="Calibri" w:hAnsi="Calibri" w:cs="Calibri"/>
                <w:b/>
                <w:bCs/>
                <w:i w:val="0"/>
                <w:iCs w:val="0"/>
                <w:color w:val="000000"/>
                <w:sz w:val="22"/>
                <w:szCs w:val="22"/>
                <w:u w:val="none"/>
              </w:rPr>
            </w:pPr>
            <w:ins w:id="164" w:author="xhao" w:date="2024-04-20T21:24:15Z">
              <w:r>
                <w:rPr>
                  <w:rFonts w:hint="default" w:ascii="Calibri" w:hAnsi="Calibri" w:eastAsia="宋体" w:cs="Calibri"/>
                  <w:b/>
                  <w:bCs/>
                  <w:i w:val="0"/>
                  <w:iCs w:val="0"/>
                  <w:color w:val="000000"/>
                  <w:kern w:val="0"/>
                  <w:sz w:val="22"/>
                  <w:szCs w:val="22"/>
                  <w:u w:val="none"/>
                  <w:bdr w:val="none" w:color="auto" w:sz="0" w:space="0"/>
                  <w:lang w:val="en-US" w:eastAsia="zh-CN" w:bidi="ar"/>
                </w:rPr>
                <w:t>备注</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66"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165" w:author="xhao" w:date="2024-04-20T21:24:15Z"/>
          <w:trPrChange w:id="166"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16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16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169" w:author="xhao" w:date="2024-04-20T21:24:15Z"/>
                <w:rFonts w:hint="default" w:ascii="Calibri" w:hAnsi="Calibri" w:cs="Calibri"/>
                <w:i w:val="0"/>
                <w:iCs w:val="0"/>
                <w:color w:val="000000"/>
                <w:sz w:val="22"/>
                <w:szCs w:val="22"/>
                <w:u w:val="none"/>
              </w:rPr>
            </w:pPr>
            <w:ins w:id="170"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17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17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173" w:author="xhao" w:date="2024-04-20T21:24:15Z"/>
                <w:rFonts w:hint="default" w:ascii="Calibri" w:hAnsi="Calibri" w:cs="Calibri"/>
                <w:i w:val="0"/>
                <w:iCs w:val="0"/>
                <w:color w:val="000000"/>
                <w:sz w:val="22"/>
                <w:szCs w:val="22"/>
                <w:u w:val="none"/>
              </w:rPr>
            </w:pPr>
            <w:ins w:id="174"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电磁组</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175"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17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177" w:author="xhao" w:date="2024-04-20T21:24:15Z"/>
                <w:rFonts w:hint="default" w:ascii="Calibri" w:hAnsi="Calibri" w:cs="Calibri"/>
                <w:i w:val="0"/>
                <w:iCs w:val="0"/>
                <w:color w:val="000000"/>
                <w:sz w:val="22"/>
                <w:szCs w:val="22"/>
                <w:u w:val="none"/>
              </w:rPr>
            </w:pPr>
            <w:ins w:id="178"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179"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18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181" w:author="xhao" w:date="2024-04-20T21:24:15Z"/>
                <w:rFonts w:hint="default" w:ascii="Calibri" w:hAnsi="Calibri" w:cs="Calibri"/>
                <w:i w:val="0"/>
                <w:iCs w:val="0"/>
                <w:color w:val="000000"/>
                <w:sz w:val="22"/>
                <w:szCs w:val="22"/>
                <w:u w:val="none"/>
              </w:rPr>
            </w:pPr>
            <w:ins w:id="182"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额外编码器、电池、电容电感等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84"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183" w:author="xhao" w:date="2024-04-20T21:24:15Z"/>
          <w:trPrChange w:id="184"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18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18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187" w:author="xhao" w:date="2024-04-20T21:24:15Z"/>
                <w:rFonts w:hint="default" w:ascii="Calibri" w:hAnsi="Calibri" w:cs="Calibri"/>
                <w:i w:val="0"/>
                <w:iCs w:val="0"/>
                <w:color w:val="000000"/>
                <w:sz w:val="22"/>
                <w:szCs w:val="22"/>
                <w:u w:val="none"/>
              </w:rPr>
            </w:pPr>
            <w:ins w:id="188"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2</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18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19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191" w:author="xhao" w:date="2024-04-20T21:24:15Z"/>
                <w:rFonts w:hint="default" w:ascii="Calibri" w:hAnsi="Calibri" w:cs="Calibri"/>
                <w:i w:val="0"/>
                <w:iCs w:val="0"/>
                <w:color w:val="000000"/>
                <w:sz w:val="22"/>
                <w:szCs w:val="22"/>
                <w:u w:val="none"/>
              </w:rPr>
            </w:pPr>
            <w:ins w:id="192"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视觉组</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193"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19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195" w:author="xhao" w:date="2024-04-20T21:24:15Z"/>
                <w:rFonts w:hint="default" w:ascii="Calibri" w:hAnsi="Calibri" w:cs="Calibri"/>
                <w:i w:val="0"/>
                <w:iCs w:val="0"/>
                <w:color w:val="000000"/>
                <w:sz w:val="22"/>
                <w:szCs w:val="22"/>
                <w:u w:val="none"/>
              </w:rPr>
            </w:pPr>
            <w:ins w:id="196"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197"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19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rPr>
                <w:ins w:id="199"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01"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00" w:author="xhao" w:date="2024-04-20T21:24:15Z"/>
          <w:trPrChange w:id="201"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20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0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04" w:author="xhao" w:date="2024-04-20T21:24:15Z"/>
                <w:rFonts w:hint="default" w:ascii="Calibri" w:hAnsi="Calibri" w:cs="Calibri"/>
                <w:i w:val="0"/>
                <w:iCs w:val="0"/>
                <w:color w:val="000000"/>
                <w:sz w:val="22"/>
                <w:szCs w:val="22"/>
                <w:u w:val="none"/>
              </w:rPr>
            </w:pPr>
            <w:ins w:id="205"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3</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20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0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208" w:author="xhao" w:date="2024-04-20T21:24:15Z"/>
                <w:rFonts w:hint="default" w:ascii="Calibri" w:hAnsi="Calibri" w:cs="Calibri"/>
                <w:i w:val="0"/>
                <w:iCs w:val="0"/>
                <w:color w:val="000000"/>
                <w:sz w:val="22"/>
                <w:szCs w:val="22"/>
                <w:u w:val="none"/>
              </w:rPr>
            </w:pPr>
            <w:ins w:id="209"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越野组</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210"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21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12" w:author="xhao" w:date="2024-04-20T21:24:15Z"/>
                <w:rFonts w:hint="default" w:ascii="Calibri" w:hAnsi="Calibri" w:cs="Calibri"/>
                <w:i w:val="0"/>
                <w:iCs w:val="0"/>
                <w:color w:val="000000"/>
                <w:sz w:val="22"/>
                <w:szCs w:val="22"/>
                <w:u w:val="none"/>
              </w:rPr>
            </w:pPr>
            <w:ins w:id="213"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214"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21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rPr>
                <w:ins w:id="216"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18"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17" w:author="xhao" w:date="2024-04-20T21:24:15Z"/>
          <w:trPrChange w:id="218"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21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2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21" w:author="xhao" w:date="2024-04-20T21:24:15Z"/>
                <w:rFonts w:hint="default" w:ascii="Calibri" w:hAnsi="Calibri" w:cs="Calibri"/>
                <w:i w:val="0"/>
                <w:iCs w:val="0"/>
                <w:color w:val="000000"/>
                <w:sz w:val="22"/>
                <w:szCs w:val="22"/>
                <w:u w:val="none"/>
              </w:rPr>
            </w:pPr>
            <w:ins w:id="222"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4</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22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2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225" w:author="xhao" w:date="2024-04-20T21:24:15Z"/>
                <w:rFonts w:hint="default" w:ascii="Calibri" w:hAnsi="Calibri" w:cs="Calibri"/>
                <w:i w:val="0"/>
                <w:iCs w:val="0"/>
                <w:color w:val="000000"/>
                <w:sz w:val="22"/>
                <w:szCs w:val="22"/>
                <w:u w:val="none"/>
              </w:rPr>
            </w:pPr>
            <w:ins w:id="226"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镜头组-英飞凌</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227"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22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29" w:author="xhao" w:date="2024-04-20T21:24:15Z"/>
                <w:rFonts w:hint="default" w:ascii="Calibri" w:hAnsi="Calibri" w:cs="Calibri"/>
                <w:i w:val="0"/>
                <w:iCs w:val="0"/>
                <w:color w:val="000000"/>
                <w:sz w:val="22"/>
                <w:szCs w:val="22"/>
                <w:u w:val="none"/>
              </w:rPr>
            </w:pPr>
            <w:ins w:id="230"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231"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23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rPr>
                <w:ins w:id="233"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35"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34" w:author="xhao" w:date="2024-04-20T21:24:15Z"/>
          <w:trPrChange w:id="235"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23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3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38" w:author="xhao" w:date="2024-04-20T21:24:15Z"/>
                <w:rFonts w:hint="default" w:ascii="Calibri" w:hAnsi="Calibri" w:cs="Calibri"/>
                <w:i w:val="0"/>
                <w:iCs w:val="0"/>
                <w:color w:val="000000"/>
                <w:sz w:val="22"/>
                <w:szCs w:val="22"/>
                <w:u w:val="none"/>
              </w:rPr>
            </w:pPr>
            <w:ins w:id="239"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5</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24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4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242" w:author="xhao" w:date="2024-04-20T21:24:15Z"/>
                <w:rFonts w:hint="default" w:ascii="Calibri" w:hAnsi="Calibri" w:cs="Calibri"/>
                <w:i w:val="0"/>
                <w:iCs w:val="0"/>
                <w:color w:val="000000"/>
                <w:sz w:val="22"/>
                <w:szCs w:val="22"/>
                <w:u w:val="none"/>
              </w:rPr>
            </w:pPr>
            <w:ins w:id="243"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镜头组-MicroPython</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244"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24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46" w:author="xhao" w:date="2024-04-20T21:24:15Z"/>
                <w:rFonts w:hint="default" w:ascii="Calibri" w:hAnsi="Calibri" w:cs="Calibri"/>
                <w:i w:val="0"/>
                <w:iCs w:val="0"/>
                <w:color w:val="000000"/>
                <w:sz w:val="22"/>
                <w:szCs w:val="22"/>
                <w:u w:val="none"/>
              </w:rPr>
            </w:pPr>
            <w:ins w:id="247"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248"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24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rPr>
                <w:ins w:id="250"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52"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51" w:author="xhao" w:date="2024-04-20T21:24:15Z"/>
          <w:trPrChange w:id="252"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25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5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55" w:author="xhao" w:date="2024-04-20T21:24:15Z"/>
                <w:rFonts w:hint="default" w:ascii="Calibri" w:hAnsi="Calibri" w:cs="Calibri"/>
                <w:i w:val="0"/>
                <w:iCs w:val="0"/>
                <w:color w:val="000000"/>
                <w:sz w:val="22"/>
                <w:szCs w:val="22"/>
                <w:u w:val="none"/>
              </w:rPr>
            </w:pPr>
            <w:ins w:id="256"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6</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25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5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259" w:author="xhao" w:date="2024-04-20T21:24:15Z"/>
                <w:rFonts w:hint="default" w:ascii="Calibri" w:hAnsi="Calibri" w:cs="Calibri"/>
                <w:i w:val="0"/>
                <w:iCs w:val="0"/>
                <w:color w:val="000000"/>
                <w:sz w:val="22"/>
                <w:szCs w:val="22"/>
                <w:u w:val="none"/>
              </w:rPr>
            </w:pPr>
            <w:ins w:id="260"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摩托组</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261"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26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63" w:author="xhao" w:date="2024-04-20T21:24:15Z"/>
                <w:rFonts w:hint="default" w:ascii="Calibri" w:hAnsi="Calibri" w:cs="Calibri"/>
                <w:i w:val="0"/>
                <w:iCs w:val="0"/>
                <w:color w:val="000000"/>
                <w:sz w:val="22"/>
                <w:szCs w:val="22"/>
                <w:u w:val="none"/>
              </w:rPr>
            </w:pPr>
            <w:ins w:id="264"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3000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265"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26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rPr>
                <w:ins w:id="267"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69"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68" w:author="xhao" w:date="2024-04-20T21:24:15Z"/>
          <w:trPrChange w:id="269"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27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7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72" w:author="xhao" w:date="2024-04-20T21:24:15Z"/>
                <w:rFonts w:hint="default" w:ascii="Calibri" w:hAnsi="Calibri" w:cs="Calibri"/>
                <w:i w:val="0"/>
                <w:iCs w:val="0"/>
                <w:color w:val="000000"/>
                <w:sz w:val="22"/>
                <w:szCs w:val="22"/>
                <w:u w:val="none"/>
              </w:rPr>
            </w:pPr>
            <w:ins w:id="273"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7</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27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7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276" w:author="xhao" w:date="2024-04-20T21:24:15Z"/>
                <w:rFonts w:hint="default" w:ascii="Calibri" w:hAnsi="Calibri" w:cs="Calibri"/>
                <w:i w:val="0"/>
                <w:iCs w:val="0"/>
                <w:color w:val="000000"/>
                <w:sz w:val="22"/>
                <w:szCs w:val="22"/>
                <w:u w:val="none"/>
              </w:rPr>
            </w:pPr>
            <w:ins w:id="277"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独轮组</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278"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27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80" w:author="xhao" w:date="2024-04-20T21:24:15Z"/>
                <w:rFonts w:hint="default" w:ascii="Calibri" w:hAnsi="Calibri" w:cs="Calibri"/>
                <w:i w:val="0"/>
                <w:iCs w:val="0"/>
                <w:color w:val="000000"/>
                <w:sz w:val="22"/>
                <w:szCs w:val="22"/>
                <w:u w:val="none"/>
              </w:rPr>
            </w:pPr>
            <w:ins w:id="281"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282"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28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rPr>
                <w:ins w:id="284"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86"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85" w:author="xhao" w:date="2024-04-20T21:24:15Z"/>
          <w:trPrChange w:id="286"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28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8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89" w:author="xhao" w:date="2024-04-20T21:24:15Z"/>
                <w:rFonts w:hint="default" w:ascii="Calibri" w:hAnsi="Calibri" w:cs="Calibri"/>
                <w:i w:val="0"/>
                <w:iCs w:val="0"/>
                <w:color w:val="000000"/>
                <w:sz w:val="22"/>
                <w:szCs w:val="22"/>
                <w:u w:val="none"/>
              </w:rPr>
            </w:pPr>
            <w:ins w:id="290"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8</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29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29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293" w:author="xhao" w:date="2024-04-20T21:24:15Z"/>
                <w:rFonts w:hint="default" w:ascii="Calibri" w:hAnsi="Calibri" w:cs="Calibri"/>
                <w:i w:val="0"/>
                <w:iCs w:val="0"/>
                <w:color w:val="000000"/>
                <w:sz w:val="22"/>
                <w:szCs w:val="22"/>
                <w:u w:val="none"/>
              </w:rPr>
            </w:pPr>
            <w:ins w:id="294"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模型组</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295"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29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297" w:author="xhao" w:date="2024-04-20T21:24:15Z"/>
                <w:rFonts w:hint="default" w:ascii="Calibri" w:hAnsi="Calibri" w:cs="Calibri"/>
                <w:i w:val="0"/>
                <w:iCs w:val="0"/>
                <w:color w:val="000000"/>
                <w:sz w:val="22"/>
                <w:szCs w:val="22"/>
                <w:u w:val="none"/>
              </w:rPr>
            </w:pPr>
            <w:ins w:id="298"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299"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30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rPr>
                <w:ins w:id="301"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03"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02" w:author="xhao" w:date="2024-04-20T21:24:15Z"/>
          <w:trPrChange w:id="303"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30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30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306" w:author="xhao" w:date="2024-04-20T21:24:15Z"/>
                <w:rFonts w:hint="default" w:ascii="Calibri" w:hAnsi="Calibri" w:cs="Calibri"/>
                <w:i w:val="0"/>
                <w:iCs w:val="0"/>
                <w:color w:val="000000"/>
                <w:sz w:val="22"/>
                <w:szCs w:val="22"/>
                <w:u w:val="none"/>
              </w:rPr>
            </w:pPr>
            <w:ins w:id="307"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9</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30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30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310" w:author="xhao" w:date="2024-04-20T21:24:15Z"/>
                <w:rFonts w:hint="default" w:ascii="Calibri" w:hAnsi="Calibri" w:cs="Calibri"/>
                <w:i w:val="0"/>
                <w:iCs w:val="0"/>
                <w:color w:val="000000"/>
                <w:sz w:val="22"/>
                <w:szCs w:val="22"/>
                <w:u w:val="none"/>
              </w:rPr>
            </w:pPr>
            <w:ins w:id="311"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气垫组</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312"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31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314" w:author="xhao" w:date="2024-04-20T21:24:15Z"/>
                <w:rFonts w:hint="default" w:ascii="Calibri" w:hAnsi="Calibri" w:cs="Calibri"/>
                <w:i w:val="0"/>
                <w:iCs w:val="0"/>
                <w:color w:val="000000"/>
                <w:sz w:val="22"/>
                <w:szCs w:val="22"/>
                <w:u w:val="none"/>
              </w:rPr>
            </w:pPr>
            <w:ins w:id="315"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316"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31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rPr>
                <w:ins w:id="318"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20"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19" w:author="xhao" w:date="2024-04-20T21:24:15Z"/>
          <w:trPrChange w:id="320"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32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32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323" w:author="xhao" w:date="2024-04-20T21:24:15Z"/>
                <w:rFonts w:hint="default" w:ascii="Calibri" w:hAnsi="Calibri" w:cs="Calibri"/>
                <w:i w:val="0"/>
                <w:iCs w:val="0"/>
                <w:color w:val="000000"/>
                <w:sz w:val="22"/>
                <w:szCs w:val="22"/>
                <w:u w:val="none"/>
              </w:rPr>
            </w:pPr>
            <w:ins w:id="324"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10</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32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32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327" w:author="xhao" w:date="2024-04-20T21:24:15Z"/>
                <w:rFonts w:hint="default" w:ascii="Calibri" w:hAnsi="Calibri" w:cs="Calibri"/>
                <w:i w:val="0"/>
                <w:iCs w:val="0"/>
                <w:color w:val="000000"/>
                <w:sz w:val="22"/>
                <w:szCs w:val="22"/>
                <w:u w:val="none"/>
              </w:rPr>
            </w:pPr>
            <w:ins w:id="328"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资料收集和复印</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329"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33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331" w:author="xhao" w:date="2024-04-20T21:24:15Z"/>
                <w:rFonts w:hint="default" w:ascii="Calibri" w:hAnsi="Calibri" w:cs="Calibri"/>
                <w:i w:val="0"/>
                <w:iCs w:val="0"/>
                <w:color w:val="000000"/>
                <w:sz w:val="22"/>
                <w:szCs w:val="22"/>
                <w:u w:val="none"/>
              </w:rPr>
            </w:pPr>
            <w:ins w:id="332"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333"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33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rPr>
                <w:ins w:id="335"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37"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36" w:author="xhao" w:date="2024-04-20T21:24:15Z"/>
          <w:trPrChange w:id="337"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33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33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340" w:author="xhao" w:date="2024-04-20T21:24:15Z"/>
                <w:rFonts w:hint="default" w:ascii="Calibri" w:hAnsi="Calibri" w:cs="Calibri"/>
                <w:i w:val="0"/>
                <w:iCs w:val="0"/>
                <w:color w:val="000000"/>
                <w:sz w:val="22"/>
                <w:szCs w:val="22"/>
                <w:u w:val="none"/>
              </w:rPr>
            </w:pPr>
            <w:ins w:id="341"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11</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34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34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344" w:author="xhao" w:date="2024-04-20T21:24:15Z"/>
                <w:rFonts w:hint="default" w:ascii="Calibri" w:hAnsi="Calibri" w:cs="Calibri"/>
                <w:i w:val="0"/>
                <w:iCs w:val="0"/>
                <w:color w:val="000000"/>
                <w:sz w:val="22"/>
                <w:szCs w:val="22"/>
                <w:u w:val="none"/>
              </w:rPr>
            </w:pPr>
            <w:ins w:id="345"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模型组额外材料</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346"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34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348" w:author="xhao" w:date="2024-04-20T21:24:15Z"/>
                <w:rFonts w:hint="default" w:ascii="Calibri" w:hAnsi="Calibri" w:cs="Calibri"/>
                <w:i w:val="0"/>
                <w:iCs w:val="0"/>
                <w:color w:val="000000"/>
                <w:sz w:val="22"/>
                <w:szCs w:val="22"/>
                <w:u w:val="none"/>
              </w:rPr>
            </w:pPr>
            <w:ins w:id="349"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350"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35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352" w:author="xhao" w:date="2024-04-20T21:24:15Z"/>
                <w:rFonts w:hint="default" w:ascii="Calibri" w:hAnsi="Calibri" w:cs="Calibri"/>
                <w:i w:val="0"/>
                <w:iCs w:val="0"/>
                <w:color w:val="000000"/>
                <w:sz w:val="22"/>
                <w:szCs w:val="22"/>
                <w:u w:val="none"/>
              </w:rPr>
            </w:pPr>
            <w:ins w:id="353"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A1标志套装</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55"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54" w:author="xhao" w:date="2024-04-20T21:24:15Z"/>
          <w:trPrChange w:id="355"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35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35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358" w:author="xhao" w:date="2024-04-20T21:24:15Z"/>
                <w:rFonts w:hint="default" w:ascii="Calibri" w:hAnsi="Calibri" w:cs="Calibri"/>
                <w:i w:val="0"/>
                <w:iCs w:val="0"/>
                <w:color w:val="000000"/>
                <w:sz w:val="22"/>
                <w:szCs w:val="22"/>
                <w:u w:val="none"/>
              </w:rPr>
            </w:pPr>
            <w:ins w:id="359"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12</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36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36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362" w:author="xhao" w:date="2024-04-20T21:24:15Z"/>
                <w:rFonts w:hint="default" w:ascii="Calibri" w:hAnsi="Calibri" w:cs="Calibri"/>
                <w:i w:val="0"/>
                <w:iCs w:val="0"/>
                <w:color w:val="000000"/>
                <w:sz w:val="22"/>
                <w:szCs w:val="22"/>
                <w:u w:val="none"/>
              </w:rPr>
            </w:pPr>
            <w:ins w:id="363"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电磁组额外材料</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364"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36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366" w:author="xhao" w:date="2024-04-20T21:24:15Z"/>
                <w:rFonts w:hint="default" w:ascii="Calibri" w:hAnsi="Calibri" w:cs="Calibri"/>
                <w:i w:val="0"/>
                <w:iCs w:val="0"/>
                <w:color w:val="000000"/>
                <w:sz w:val="22"/>
                <w:szCs w:val="22"/>
                <w:u w:val="none"/>
              </w:rPr>
            </w:pPr>
            <w:ins w:id="367"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368"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36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370" w:author="xhao" w:date="2024-04-20T21:24:15Z"/>
                <w:rFonts w:hint="default" w:ascii="Calibri" w:hAnsi="Calibri" w:cs="Calibri"/>
                <w:i w:val="0"/>
                <w:iCs w:val="0"/>
                <w:color w:val="000000"/>
                <w:sz w:val="22"/>
                <w:szCs w:val="22"/>
                <w:u w:val="none"/>
              </w:rPr>
            </w:pPr>
            <w:ins w:id="371"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室外赛道材料等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73"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72" w:author="xhao" w:date="2024-04-20T21:24:15Z"/>
          <w:trPrChange w:id="373"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37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37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376" w:author="xhao" w:date="2024-04-20T21:24:15Z"/>
                <w:rFonts w:hint="default" w:ascii="Calibri" w:hAnsi="Calibri" w:cs="Calibri"/>
                <w:i w:val="0"/>
                <w:iCs w:val="0"/>
                <w:color w:val="000000"/>
                <w:sz w:val="22"/>
                <w:szCs w:val="22"/>
                <w:u w:val="none"/>
              </w:rPr>
            </w:pPr>
            <w:ins w:id="377"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13</w:t>
              </w:r>
            </w:ins>
          </w:p>
        </w:tc>
        <w:tc>
          <w:tcPr>
            <w:tcW w:w="2130" w:type="dxa"/>
            <w:tcBorders>
              <w:top w:val="single" w:color="000000" w:sz="4" w:space="0"/>
              <w:left w:val="single" w:color="000000" w:sz="4" w:space="0"/>
              <w:bottom w:val="single" w:color="000000" w:sz="4" w:space="0"/>
              <w:right w:val="single" w:color="000000" w:sz="4" w:space="0"/>
            </w:tcBorders>
            <w:shd w:val="clear"/>
            <w:vAlign w:val="center"/>
            <w:tcPrChange w:id="378" w:author="xhao" w:date="2024-04-20T21:24:51Z">
              <w:tcPr>
                <w:tcW w:w="2130" w:type="dxa"/>
                <w:tcBorders>
                  <w:top w:val="single" w:color="000000" w:sz="4" w:space="0"/>
                  <w:left w:val="single" w:color="000000" w:sz="4" w:space="0"/>
                  <w:bottom w:val="single" w:color="000000" w:sz="4" w:space="0"/>
                  <w:right w:val="single" w:color="000000" w:sz="4" w:space="0"/>
                </w:tcBorders>
                <w:vAlign w:val="center"/>
                <w:tcPrChange w:id="379" w:author="xhao" w:date="2024-04-20T21:24:51Z">
                  <w:tcPr>
                    <w:tcW w:w="2130" w:type="dxa"/>
                    <w:tcBorders>
                      <w:top w:val="single" w:color="000000" w:sz="4" w:space="0"/>
                      <w:left w:val="single" w:color="000000" w:sz="4" w:space="0"/>
                      <w:bottom w:val="single" w:color="000000" w:sz="4" w:space="0"/>
                      <w:right w:val="single" w:color="000000" w:sz="4" w:space="0"/>
                    </w:tcBorders>
                    <w:vAlign w:val="center"/>
                  </w:tcPr>
                </w:tcPrChange>
              </w:tcPr>
            </w:tcPrChange>
          </w:tcPr>
          <w:p>
            <w:pPr>
              <w:keepNext w:val="0"/>
              <w:keepLines w:val="0"/>
              <w:widowControl/>
              <w:suppressLineNumbers w:val="0"/>
              <w:jc w:val="left"/>
              <w:textAlignment w:val="center"/>
              <w:rPr>
                <w:ins w:id="380" w:author="xhao" w:date="2024-04-20T21:24:15Z"/>
                <w:rFonts w:hint="default" w:ascii="Calibri" w:hAnsi="Calibri" w:cs="Calibri"/>
                <w:i w:val="0"/>
                <w:iCs w:val="0"/>
                <w:color w:val="000000"/>
                <w:sz w:val="22"/>
                <w:szCs w:val="22"/>
                <w:u w:val="none"/>
              </w:rPr>
            </w:pPr>
            <w:ins w:id="381"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视觉组额外材料</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382"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38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384" w:author="xhao" w:date="2024-04-20T21:24:15Z"/>
                <w:rFonts w:hint="default" w:ascii="Calibri" w:hAnsi="Calibri" w:cs="Calibri"/>
                <w:i w:val="0"/>
                <w:iCs w:val="0"/>
                <w:color w:val="000000"/>
                <w:sz w:val="22"/>
                <w:szCs w:val="22"/>
                <w:u w:val="none"/>
              </w:rPr>
            </w:pPr>
            <w:ins w:id="385"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2000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386"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38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388" w:author="xhao" w:date="2024-04-20T21:24:15Z"/>
                <w:rFonts w:hint="default" w:ascii="Calibri" w:hAnsi="Calibri" w:cs="Calibri"/>
                <w:i w:val="0"/>
                <w:iCs w:val="0"/>
                <w:color w:val="000000"/>
                <w:sz w:val="22"/>
                <w:szCs w:val="22"/>
                <w:u w:val="none"/>
              </w:rPr>
            </w:pPr>
            <w:ins w:id="389"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卡片，3D打印等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91"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90" w:author="xhao" w:date="2024-04-20T21:24:15Z"/>
          <w:trPrChange w:id="391"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39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39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394" w:author="xhao" w:date="2024-04-20T21:24:15Z"/>
                <w:rFonts w:hint="default" w:ascii="Calibri" w:hAnsi="Calibri" w:cs="Calibri"/>
                <w:i w:val="0"/>
                <w:iCs w:val="0"/>
                <w:color w:val="000000"/>
                <w:sz w:val="22"/>
                <w:szCs w:val="22"/>
                <w:u w:val="none"/>
              </w:rPr>
            </w:pPr>
            <w:ins w:id="395"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14</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39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39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398" w:author="xhao" w:date="2024-04-20T21:24:15Z"/>
                <w:rFonts w:hint="default" w:ascii="Calibri" w:hAnsi="Calibri" w:cs="Calibri"/>
                <w:i w:val="0"/>
                <w:iCs w:val="0"/>
                <w:color w:val="000000"/>
                <w:sz w:val="22"/>
                <w:szCs w:val="22"/>
                <w:u w:val="none"/>
              </w:rPr>
            </w:pPr>
            <w:ins w:id="399"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越野组额外材料</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400"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40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402" w:author="xhao" w:date="2024-04-20T21:24:15Z"/>
                <w:rFonts w:hint="default" w:ascii="Calibri" w:hAnsi="Calibri" w:cs="Calibri"/>
                <w:i w:val="0"/>
                <w:iCs w:val="0"/>
                <w:color w:val="000000"/>
                <w:sz w:val="22"/>
                <w:szCs w:val="22"/>
                <w:u w:val="none"/>
              </w:rPr>
            </w:pPr>
            <w:ins w:id="403"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2500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404"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40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406" w:author="xhao" w:date="2024-04-20T21:24:15Z"/>
                <w:rFonts w:hint="default" w:ascii="Calibri" w:hAnsi="Calibri" w:cs="Calibri"/>
                <w:i w:val="0"/>
                <w:iCs w:val="0"/>
                <w:color w:val="000000"/>
                <w:sz w:val="22"/>
                <w:szCs w:val="22"/>
                <w:u w:val="none"/>
              </w:rPr>
            </w:pPr>
            <w:ins w:id="407"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RTK，遥控套件等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09"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08" w:author="xhao" w:date="2024-04-20T21:24:15Z"/>
          <w:trPrChange w:id="409"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41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41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412" w:author="xhao" w:date="2024-04-20T21:24:15Z"/>
                <w:rFonts w:hint="default" w:ascii="Calibri" w:hAnsi="Calibri" w:cs="Calibri"/>
                <w:i w:val="0"/>
                <w:iCs w:val="0"/>
                <w:color w:val="000000"/>
                <w:sz w:val="22"/>
                <w:szCs w:val="22"/>
                <w:u w:val="none"/>
              </w:rPr>
            </w:pPr>
            <w:ins w:id="413"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15</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41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41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416" w:author="xhao" w:date="2024-04-20T21:24:15Z"/>
                <w:rFonts w:hint="default" w:ascii="Calibri" w:hAnsi="Calibri" w:cs="Calibri"/>
                <w:i w:val="0"/>
                <w:iCs w:val="0"/>
                <w:color w:val="000000"/>
                <w:sz w:val="22"/>
                <w:szCs w:val="22"/>
                <w:u w:val="none"/>
              </w:rPr>
            </w:pPr>
            <w:ins w:id="417"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镜头组额外材料</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418"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41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420" w:author="xhao" w:date="2024-04-20T21:24:15Z"/>
                <w:rFonts w:hint="default" w:ascii="Calibri" w:hAnsi="Calibri" w:cs="Calibri"/>
                <w:i w:val="0"/>
                <w:iCs w:val="0"/>
                <w:color w:val="000000"/>
                <w:sz w:val="22"/>
                <w:szCs w:val="22"/>
                <w:u w:val="none"/>
              </w:rPr>
            </w:pPr>
            <w:ins w:id="421"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422"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42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424" w:author="xhao" w:date="2024-04-20T21:24:15Z"/>
                <w:rFonts w:hint="default" w:ascii="Calibri" w:hAnsi="Calibri" w:cs="Calibri"/>
                <w:i w:val="0"/>
                <w:iCs w:val="0"/>
                <w:color w:val="000000"/>
                <w:sz w:val="22"/>
                <w:szCs w:val="22"/>
                <w:u w:val="none"/>
              </w:rPr>
            </w:pPr>
            <w:ins w:id="425"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MicroPython 核心板</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27"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26" w:author="xhao" w:date="2024-04-20T21:24:15Z"/>
          <w:trPrChange w:id="427"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42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42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430" w:author="xhao" w:date="2024-04-20T21:24:15Z"/>
                <w:rFonts w:hint="default" w:ascii="Calibri" w:hAnsi="Calibri" w:cs="Calibri"/>
                <w:i w:val="0"/>
                <w:iCs w:val="0"/>
                <w:color w:val="000000"/>
                <w:sz w:val="22"/>
                <w:szCs w:val="22"/>
                <w:u w:val="none"/>
              </w:rPr>
            </w:pPr>
            <w:ins w:id="431"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16</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43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43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434" w:author="xhao" w:date="2024-04-20T21:24:15Z"/>
                <w:rFonts w:hint="default" w:ascii="Calibri" w:hAnsi="Calibri" w:cs="Calibri"/>
                <w:i w:val="0"/>
                <w:iCs w:val="0"/>
                <w:color w:val="000000"/>
                <w:sz w:val="22"/>
                <w:szCs w:val="22"/>
                <w:u w:val="none"/>
              </w:rPr>
            </w:pPr>
            <w:ins w:id="435"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室内赛道材料</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436"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43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438" w:author="xhao" w:date="2024-04-20T21:24:15Z"/>
                <w:rFonts w:hint="default" w:ascii="Calibri" w:hAnsi="Calibri" w:cs="Calibri"/>
                <w:i w:val="0"/>
                <w:iCs w:val="0"/>
                <w:color w:val="000000"/>
                <w:sz w:val="22"/>
                <w:szCs w:val="22"/>
                <w:u w:val="none"/>
              </w:rPr>
            </w:pPr>
            <w:ins w:id="439"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2000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440"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44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442" w:author="xhao" w:date="2024-04-20T21:24:15Z"/>
                <w:rFonts w:hint="default" w:ascii="Calibri" w:hAnsi="Calibri" w:cs="Calibri"/>
                <w:i w:val="0"/>
                <w:iCs w:val="0"/>
                <w:color w:val="000000"/>
                <w:sz w:val="22"/>
                <w:szCs w:val="22"/>
                <w:u w:val="none"/>
              </w:rPr>
            </w:pPr>
            <w:ins w:id="443"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B2赛道，背景纸等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45"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44" w:author="xhao" w:date="2024-04-20T21:24:15Z"/>
          <w:trPrChange w:id="445"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44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44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448" w:author="xhao" w:date="2024-04-20T21:24:15Z"/>
                <w:rFonts w:hint="default" w:ascii="Calibri" w:hAnsi="Calibri" w:cs="Calibri"/>
                <w:i w:val="0"/>
                <w:iCs w:val="0"/>
                <w:color w:val="000000"/>
                <w:sz w:val="22"/>
                <w:szCs w:val="22"/>
                <w:u w:val="none"/>
              </w:rPr>
            </w:pPr>
            <w:ins w:id="449"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17</w:t>
              </w:r>
            </w:ins>
          </w:p>
        </w:tc>
        <w:tc>
          <w:tcPr>
            <w:tcW w:w="2130" w:type="dxa"/>
            <w:tcBorders>
              <w:top w:val="single" w:color="000000" w:sz="4" w:space="0"/>
              <w:left w:val="single" w:color="000000" w:sz="4" w:space="0"/>
              <w:bottom w:val="single" w:color="000000" w:sz="4" w:space="0"/>
              <w:right w:val="single" w:color="000000" w:sz="4" w:space="0"/>
            </w:tcBorders>
            <w:shd w:val="clear"/>
            <w:noWrap/>
            <w:vAlign w:val="center"/>
            <w:tcPrChange w:id="45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45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452" w:author="xhao" w:date="2024-04-20T21:24:15Z"/>
                <w:rFonts w:hint="default" w:ascii="Calibri" w:hAnsi="Calibri" w:cs="Calibri"/>
                <w:i w:val="0"/>
                <w:iCs w:val="0"/>
                <w:color w:val="000000"/>
                <w:sz w:val="22"/>
                <w:szCs w:val="22"/>
                <w:u w:val="none"/>
              </w:rPr>
            </w:pPr>
            <w:ins w:id="453"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市内交通费</w:t>
              </w:r>
            </w:ins>
          </w:p>
        </w:tc>
        <w:tc>
          <w:tcPr>
            <w:tcW w:w="1177" w:type="dxa"/>
            <w:tcBorders>
              <w:top w:val="single" w:color="000000" w:sz="4" w:space="0"/>
              <w:left w:val="single" w:color="000000" w:sz="4" w:space="0"/>
              <w:bottom w:val="single" w:color="000000" w:sz="4" w:space="0"/>
              <w:right w:val="single" w:color="000000" w:sz="4" w:space="0"/>
            </w:tcBorders>
            <w:shd w:val="clear"/>
            <w:noWrap/>
            <w:vAlign w:val="center"/>
            <w:tcPrChange w:id="454"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Change w:id="45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456" w:author="xhao" w:date="2024-04-20T21:24:15Z"/>
                <w:rFonts w:hint="default" w:ascii="Calibri" w:hAnsi="Calibri" w:cs="Calibri"/>
                <w:i w:val="0"/>
                <w:iCs w:val="0"/>
                <w:color w:val="000000"/>
                <w:sz w:val="22"/>
                <w:szCs w:val="22"/>
                <w:u w:val="none"/>
              </w:rPr>
            </w:pPr>
            <w:ins w:id="457"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noWrap/>
            <w:vAlign w:val="center"/>
            <w:tcPrChange w:id="458"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Change w:id="45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left"/>
              <w:textAlignment w:val="center"/>
              <w:rPr>
                <w:ins w:id="460" w:author="xhao" w:date="2024-04-20T21:24:15Z"/>
                <w:rFonts w:hint="default" w:ascii="Calibri" w:hAnsi="Calibri" w:cs="Calibri"/>
                <w:i w:val="0"/>
                <w:iCs w:val="0"/>
                <w:color w:val="000000"/>
                <w:sz w:val="22"/>
                <w:szCs w:val="22"/>
                <w:u w:val="none"/>
              </w:rPr>
            </w:pPr>
            <w:ins w:id="461"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8个组别，5天，2次/天</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63"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62" w:author="xhao" w:date="2024-04-20T21:24:15Z"/>
          <w:trPrChange w:id="463"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noWrap/>
            <w:vAlign w:val="center"/>
            <w:tcPrChange w:id="46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Change w:id="46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466" w:author="xhao" w:date="2024-04-20T21:24:15Z"/>
                <w:rFonts w:hint="default" w:ascii="Calibri" w:hAnsi="Calibri" w:cs="Calibri"/>
                <w:b/>
                <w:bCs/>
                <w:i w:val="0"/>
                <w:iCs w:val="0"/>
                <w:color w:val="000000"/>
                <w:sz w:val="22"/>
                <w:szCs w:val="22"/>
                <w:u w:val="none"/>
              </w:rPr>
            </w:pPr>
            <w:ins w:id="467" w:author="xhao" w:date="2024-04-20T21:24:15Z">
              <w:r>
                <w:rPr>
                  <w:rFonts w:hint="default" w:ascii="Calibri" w:hAnsi="Calibri" w:eastAsia="宋体" w:cs="Calibri"/>
                  <w:b/>
                  <w:bCs/>
                  <w:i w:val="0"/>
                  <w:iCs w:val="0"/>
                  <w:color w:val="000000"/>
                  <w:kern w:val="0"/>
                  <w:sz w:val="22"/>
                  <w:szCs w:val="22"/>
                  <w:u w:val="none"/>
                  <w:bdr w:val="none" w:color="auto" w:sz="0" w:space="0"/>
                  <w:lang w:val="en-US" w:eastAsia="zh-CN" w:bidi="ar"/>
                </w:rPr>
                <w:t>总额</w:t>
              </w:r>
            </w:ins>
          </w:p>
        </w:tc>
        <w:tc>
          <w:tcPr>
            <w:tcW w:w="6765" w:type="dxa"/>
            <w:gridSpan w:val="3"/>
            <w:tcBorders>
              <w:top w:val="single" w:color="000000" w:sz="4" w:space="0"/>
              <w:left w:val="single" w:color="000000" w:sz="4" w:space="0"/>
              <w:bottom w:val="single" w:color="000000" w:sz="4" w:space="0"/>
              <w:right w:val="single" w:color="000000" w:sz="4" w:space="0"/>
            </w:tcBorders>
            <w:shd w:val="clear"/>
            <w:noWrap/>
            <w:vAlign w:val="center"/>
            <w:tcPrChange w:id="468" w:author="xhao" w:date="2024-04-20T21:24:51Z">
              <w:tcPr>
                <w:tcW w:w="0" w:type="auto"/>
                <w:gridSpan w:val="3"/>
                <w:tcBorders>
                  <w:top w:val="single" w:color="000000" w:sz="4" w:space="0"/>
                  <w:left w:val="single" w:color="000000" w:sz="4" w:space="0"/>
                  <w:bottom w:val="single" w:color="000000" w:sz="4" w:space="0"/>
                  <w:right w:val="single" w:color="000000" w:sz="4" w:space="0"/>
                </w:tcBorders>
                <w:noWrap/>
                <w:vAlign w:val="center"/>
                <w:tcPrChange w:id="46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tcPrChange>
          </w:tcPr>
          <w:p>
            <w:pPr>
              <w:keepNext w:val="0"/>
              <w:keepLines w:val="0"/>
              <w:widowControl/>
              <w:suppressLineNumbers w:val="0"/>
              <w:jc w:val="center"/>
              <w:textAlignment w:val="center"/>
              <w:rPr>
                <w:ins w:id="470" w:author="xhao" w:date="2024-04-20T21:24:15Z"/>
                <w:rFonts w:hint="default" w:ascii="Calibri" w:hAnsi="Calibri" w:cs="Calibri"/>
                <w:i w:val="0"/>
                <w:iCs w:val="0"/>
                <w:color w:val="000000"/>
                <w:sz w:val="22"/>
                <w:szCs w:val="22"/>
                <w:u w:val="none"/>
              </w:rPr>
            </w:pPr>
            <w:ins w:id="471" w:author="xhao" w:date="2024-04-20T21:24:15Z">
              <w:r>
                <w:rPr>
                  <w:rFonts w:hint="default" w:ascii="Calibri" w:hAnsi="Calibri" w:eastAsia="宋体" w:cs="Calibri"/>
                  <w:i w:val="0"/>
                  <w:iCs w:val="0"/>
                  <w:color w:val="000000"/>
                  <w:kern w:val="0"/>
                  <w:sz w:val="22"/>
                  <w:szCs w:val="22"/>
                  <w:u w:val="none"/>
                  <w:bdr w:val="none" w:color="auto" w:sz="0" w:space="0"/>
                  <w:lang w:val="en-US" w:eastAsia="zh-CN" w:bidi="ar"/>
                </w:rPr>
                <w:t>59500</w:t>
              </w:r>
            </w:ins>
          </w:p>
        </w:tc>
      </w:tr>
    </w:tbl>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472" w:author="xhao" w:date="2024-04-20T21:45:58Z"/>
          <w:rFonts w:hint="eastAsia" w:ascii="FangSong_GB2312" w:hAnsi="FangSong_GB2312" w:eastAsia="FangSong_GB2312" w:cs="FangSong_GB2312"/>
          <w:sz w:val="32"/>
          <w:szCs w:val="32"/>
          <w:lang w:val="en-US" w:eastAsia="zh-CN"/>
        </w:rPr>
      </w:pPr>
      <w:ins w:id="473" w:author="xhao" w:date="2024-04-20T21:42:40Z">
        <w:r>
          <w:rPr>
            <w:rFonts w:hint="eastAsia" w:ascii="FangSong_GB2312" w:hAnsi="FangSong_GB2312" w:eastAsia="FangSong_GB2312" w:cs="FangSong_GB2312"/>
            <w:sz w:val="32"/>
            <w:szCs w:val="32"/>
            <w:lang w:val="en-US" w:eastAsia="zh-CN"/>
          </w:rPr>
          <w:t>上表</w:t>
        </w:r>
      </w:ins>
      <w:ins w:id="474" w:author="xhao" w:date="2024-04-20T21:42:47Z">
        <w:r>
          <w:rPr>
            <w:rFonts w:hint="eastAsia" w:ascii="FangSong_GB2312" w:hAnsi="FangSong_GB2312" w:eastAsia="FangSong_GB2312" w:cs="FangSong_GB2312"/>
            <w:sz w:val="32"/>
            <w:szCs w:val="32"/>
            <w:lang w:val="en-US" w:eastAsia="zh-CN"/>
          </w:rPr>
          <w:t>所列</w:t>
        </w:r>
      </w:ins>
      <w:ins w:id="475" w:author="xhao" w:date="2024-04-20T21:42:53Z">
        <w:r>
          <w:rPr>
            <w:rFonts w:hint="eastAsia" w:ascii="FangSong_GB2312" w:hAnsi="FangSong_GB2312" w:eastAsia="FangSong_GB2312" w:cs="FangSong_GB2312"/>
            <w:sz w:val="32"/>
            <w:szCs w:val="32"/>
            <w:lang w:val="en-US" w:eastAsia="zh-CN"/>
          </w:rPr>
          <w:t>为</w:t>
        </w:r>
      </w:ins>
      <w:ins w:id="476" w:author="xhao" w:date="2024-04-20T21:43:05Z">
        <w:r>
          <w:rPr>
            <w:rFonts w:hint="eastAsia" w:ascii="FangSong_GB2312" w:hAnsi="FangSong_GB2312" w:eastAsia="FangSong_GB2312" w:cs="FangSong_GB2312"/>
            <w:sz w:val="32"/>
            <w:szCs w:val="32"/>
            <w:lang w:val="en-US" w:eastAsia="zh-CN"/>
          </w:rPr>
          <w:t>费用</w:t>
        </w:r>
      </w:ins>
      <w:ins w:id="477" w:author="xhao" w:date="2024-04-20T21:43:18Z">
        <w:r>
          <w:rPr>
            <w:rFonts w:hint="eastAsia" w:ascii="FangSong_GB2312" w:hAnsi="FangSong_GB2312" w:eastAsia="FangSong_GB2312" w:cs="FangSong_GB2312"/>
            <w:sz w:val="32"/>
            <w:szCs w:val="32"/>
            <w:lang w:val="en-US" w:eastAsia="zh-CN"/>
          </w:rPr>
          <w:t>主要</w:t>
        </w:r>
      </w:ins>
      <w:ins w:id="478" w:author="xhao" w:date="2024-04-20T21:43:09Z">
        <w:r>
          <w:rPr>
            <w:rFonts w:hint="eastAsia" w:ascii="FangSong_GB2312" w:hAnsi="FangSong_GB2312" w:eastAsia="FangSong_GB2312" w:cs="FangSong_GB2312"/>
            <w:sz w:val="32"/>
            <w:szCs w:val="32"/>
            <w:lang w:val="en-US" w:eastAsia="zh-CN"/>
          </w:rPr>
          <w:t>包括</w:t>
        </w:r>
      </w:ins>
      <w:ins w:id="479" w:author="xhao" w:date="2024-04-20T21:43:10Z">
        <w:r>
          <w:rPr>
            <w:rFonts w:hint="eastAsia" w:ascii="FangSong_GB2312" w:hAnsi="FangSong_GB2312" w:eastAsia="FangSong_GB2312" w:cs="FangSong_GB2312"/>
            <w:sz w:val="32"/>
            <w:szCs w:val="32"/>
            <w:lang w:val="en-US" w:eastAsia="zh-CN"/>
          </w:rPr>
          <w:t>：</w:t>
        </w:r>
      </w:ins>
      <w:ins w:id="480" w:author="xhao" w:date="2024-04-20T21:42:54Z">
        <w:r>
          <w:rPr>
            <w:rFonts w:hint="eastAsia" w:ascii="FangSong_GB2312" w:hAnsi="FangSong_GB2312" w:eastAsia="FangSong_GB2312" w:cs="FangSong_GB2312"/>
            <w:sz w:val="32"/>
            <w:szCs w:val="32"/>
            <w:lang w:val="en-US" w:eastAsia="zh-CN"/>
          </w:rPr>
          <w:t>车模</w:t>
        </w:r>
      </w:ins>
      <w:ins w:id="481" w:author="xhao" w:date="2024-04-20T21:42:55Z">
        <w:r>
          <w:rPr>
            <w:rFonts w:hint="eastAsia" w:ascii="FangSong_GB2312" w:hAnsi="FangSong_GB2312" w:eastAsia="FangSong_GB2312" w:cs="FangSong_GB2312"/>
            <w:sz w:val="32"/>
            <w:szCs w:val="32"/>
            <w:lang w:val="en-US" w:eastAsia="zh-CN"/>
          </w:rPr>
          <w:t>学习</w:t>
        </w:r>
      </w:ins>
      <w:ins w:id="482" w:author="xhao" w:date="2024-04-20T21:42:57Z">
        <w:r>
          <w:rPr>
            <w:rFonts w:hint="eastAsia" w:ascii="FangSong_GB2312" w:hAnsi="FangSong_GB2312" w:eastAsia="FangSong_GB2312" w:cs="FangSong_GB2312"/>
            <w:sz w:val="32"/>
            <w:szCs w:val="32"/>
            <w:lang w:val="en-US" w:eastAsia="zh-CN"/>
          </w:rPr>
          <w:t>套件</w:t>
        </w:r>
      </w:ins>
      <w:ins w:id="483" w:author="xhao" w:date="2024-04-20T21:43:12Z">
        <w:r>
          <w:rPr>
            <w:rFonts w:hint="eastAsia" w:ascii="FangSong_GB2312" w:hAnsi="FangSong_GB2312" w:eastAsia="FangSong_GB2312" w:cs="FangSong_GB2312"/>
            <w:sz w:val="32"/>
            <w:szCs w:val="32"/>
            <w:lang w:val="en-US" w:eastAsia="zh-CN"/>
          </w:rPr>
          <w:t>、</w:t>
        </w:r>
      </w:ins>
      <w:ins w:id="484" w:author="xhao" w:date="2024-04-20T21:43:24Z">
        <w:r>
          <w:rPr>
            <w:rFonts w:hint="eastAsia" w:ascii="FangSong_GB2312" w:hAnsi="FangSong_GB2312" w:eastAsia="FangSong_GB2312" w:cs="FangSong_GB2312"/>
            <w:sz w:val="32"/>
            <w:szCs w:val="32"/>
            <w:lang w:val="en-US" w:eastAsia="zh-CN"/>
          </w:rPr>
          <w:t>车模</w:t>
        </w:r>
      </w:ins>
      <w:ins w:id="485" w:author="xhao" w:date="2024-04-20T21:43:39Z">
        <w:r>
          <w:rPr>
            <w:rFonts w:hint="eastAsia" w:ascii="FangSong_GB2312" w:hAnsi="FangSong_GB2312" w:eastAsia="FangSong_GB2312" w:cs="FangSong_GB2312"/>
            <w:sz w:val="32"/>
            <w:szCs w:val="32"/>
            <w:lang w:val="en-US" w:eastAsia="zh-CN"/>
          </w:rPr>
          <w:t>套件</w:t>
        </w:r>
      </w:ins>
      <w:ins w:id="486" w:author="xhao" w:date="2024-04-20T21:43:27Z">
        <w:r>
          <w:rPr>
            <w:rFonts w:hint="eastAsia" w:ascii="FangSong_GB2312" w:hAnsi="FangSong_GB2312" w:eastAsia="FangSong_GB2312" w:cs="FangSong_GB2312"/>
            <w:sz w:val="32"/>
            <w:szCs w:val="32"/>
            <w:lang w:val="en-US" w:eastAsia="zh-CN"/>
          </w:rPr>
          <w:t>额外</w:t>
        </w:r>
      </w:ins>
      <w:ins w:id="487" w:author="xhao" w:date="2024-04-20T21:43:42Z">
        <w:r>
          <w:rPr>
            <w:rFonts w:hint="eastAsia" w:ascii="FangSong_GB2312" w:hAnsi="FangSong_GB2312" w:eastAsia="FangSong_GB2312" w:cs="FangSong_GB2312"/>
            <w:sz w:val="32"/>
            <w:szCs w:val="32"/>
            <w:lang w:val="en-US" w:eastAsia="zh-CN"/>
          </w:rPr>
          <w:t>材料</w:t>
        </w:r>
      </w:ins>
      <w:ins w:id="488" w:author="xhao" w:date="2024-04-20T21:43:48Z">
        <w:r>
          <w:rPr>
            <w:rFonts w:hint="eastAsia" w:ascii="FangSong_GB2312" w:hAnsi="FangSong_GB2312" w:eastAsia="FangSong_GB2312" w:cs="FangSong_GB2312"/>
            <w:sz w:val="32"/>
            <w:szCs w:val="32"/>
            <w:lang w:val="en-US" w:eastAsia="zh-CN"/>
          </w:rPr>
          <w:t>（</w:t>
        </w:r>
      </w:ins>
      <w:ins w:id="489" w:author="xhao" w:date="2024-04-20T21:43:45Z">
        <w:r>
          <w:rPr>
            <w:rFonts w:hint="eastAsia" w:ascii="FangSong_GB2312" w:hAnsi="FangSong_GB2312" w:eastAsia="FangSong_GB2312" w:cs="FangSong_GB2312"/>
            <w:sz w:val="32"/>
            <w:szCs w:val="32"/>
            <w:lang w:val="en-US" w:eastAsia="zh-CN"/>
          </w:rPr>
          <w:t>如</w:t>
        </w:r>
      </w:ins>
      <w:ins w:id="490" w:author="xhao" w:date="2024-04-20T21:44:26Z">
        <w:r>
          <w:rPr>
            <w:rFonts w:hint="eastAsia" w:ascii="FangSong_GB2312" w:hAnsi="FangSong_GB2312" w:eastAsia="FangSong_GB2312" w:cs="FangSong_GB2312"/>
            <w:sz w:val="32"/>
            <w:szCs w:val="32"/>
            <w:lang w:val="en-US" w:eastAsia="zh-CN"/>
          </w:rPr>
          <w:t>，</w:t>
        </w:r>
      </w:ins>
      <w:ins w:id="491" w:author="xhao" w:date="2024-04-20T21:43:59Z">
        <w:r>
          <w:rPr>
            <w:rFonts w:hint="eastAsia" w:ascii="FangSong_GB2312" w:hAnsi="FangSong_GB2312" w:eastAsia="FangSong_GB2312" w:cs="FangSong_GB2312"/>
            <w:sz w:val="32"/>
            <w:szCs w:val="32"/>
            <w:lang w:val="en-US" w:eastAsia="zh-CN"/>
          </w:rPr>
          <w:t>视觉组的</w:t>
        </w:r>
      </w:ins>
      <w:ins w:id="492" w:author="xhao" w:date="2024-04-20T21:44:05Z">
        <w:r>
          <w:rPr>
            <w:rFonts w:hint="eastAsia" w:ascii="FangSong_GB2312" w:hAnsi="FangSong_GB2312" w:eastAsia="FangSong_GB2312" w:cs="FangSong_GB2312"/>
            <w:sz w:val="32"/>
            <w:szCs w:val="32"/>
            <w:lang w:val="en-US" w:eastAsia="zh-CN"/>
          </w:rPr>
          <w:t>所需</w:t>
        </w:r>
      </w:ins>
      <w:ins w:id="493" w:author="xhao" w:date="2024-04-20T21:44:06Z">
        <w:r>
          <w:rPr>
            <w:rFonts w:hint="eastAsia" w:ascii="FangSong_GB2312" w:hAnsi="FangSong_GB2312" w:eastAsia="FangSong_GB2312" w:cs="FangSong_GB2312"/>
            <w:sz w:val="32"/>
            <w:szCs w:val="32"/>
            <w:lang w:val="en-US" w:eastAsia="zh-CN"/>
          </w:rPr>
          <w:t>的</w:t>
        </w:r>
      </w:ins>
      <w:ins w:id="494" w:author="xhao" w:date="2024-04-20T21:44:07Z">
        <w:r>
          <w:rPr>
            <w:rFonts w:hint="eastAsia" w:ascii="FangSong_GB2312" w:hAnsi="FangSong_GB2312" w:eastAsia="FangSong_GB2312" w:cs="FangSong_GB2312"/>
            <w:sz w:val="32"/>
            <w:szCs w:val="32"/>
            <w:lang w:val="en-US" w:eastAsia="zh-CN"/>
          </w:rPr>
          <w:t>识别</w:t>
        </w:r>
      </w:ins>
      <w:ins w:id="495" w:author="xhao" w:date="2024-04-20T21:44:09Z">
        <w:r>
          <w:rPr>
            <w:rFonts w:hint="eastAsia" w:ascii="FangSong_GB2312" w:hAnsi="FangSong_GB2312" w:eastAsia="FangSong_GB2312" w:cs="FangSong_GB2312"/>
            <w:sz w:val="32"/>
            <w:szCs w:val="32"/>
            <w:lang w:val="en-US" w:eastAsia="zh-CN"/>
          </w:rPr>
          <w:t>卡片</w:t>
        </w:r>
      </w:ins>
      <w:ins w:id="496" w:author="xhao" w:date="2024-04-20T21:44:10Z">
        <w:r>
          <w:rPr>
            <w:rFonts w:hint="eastAsia" w:ascii="FangSong_GB2312" w:hAnsi="FangSong_GB2312" w:eastAsia="FangSong_GB2312" w:cs="FangSong_GB2312"/>
            <w:sz w:val="32"/>
            <w:szCs w:val="32"/>
            <w:lang w:val="en-US" w:eastAsia="zh-CN"/>
          </w:rPr>
          <w:t>、</w:t>
        </w:r>
      </w:ins>
      <w:ins w:id="497" w:author="xhao" w:date="2024-04-20T21:44:12Z">
        <w:r>
          <w:rPr>
            <w:rFonts w:hint="eastAsia" w:ascii="FangSong_GB2312" w:hAnsi="FangSong_GB2312" w:eastAsia="FangSong_GB2312" w:cs="FangSong_GB2312"/>
            <w:sz w:val="32"/>
            <w:szCs w:val="32"/>
            <w:lang w:val="en-US" w:eastAsia="zh-CN"/>
          </w:rPr>
          <w:t>3D</w:t>
        </w:r>
      </w:ins>
      <w:ins w:id="498" w:author="xhao" w:date="2024-04-20T21:44:17Z">
        <w:r>
          <w:rPr>
            <w:rFonts w:hint="eastAsia" w:ascii="FangSong_GB2312" w:hAnsi="FangSong_GB2312" w:eastAsia="FangSong_GB2312" w:cs="FangSong_GB2312"/>
            <w:sz w:val="32"/>
            <w:szCs w:val="32"/>
            <w:lang w:val="en-US" w:eastAsia="zh-CN"/>
          </w:rPr>
          <w:t>打印</w:t>
        </w:r>
      </w:ins>
      <w:ins w:id="499" w:author="xhao" w:date="2024-04-20T21:44:22Z">
        <w:r>
          <w:rPr>
            <w:rFonts w:hint="eastAsia" w:ascii="FangSong_GB2312" w:hAnsi="FangSong_GB2312" w:eastAsia="FangSong_GB2312" w:cs="FangSong_GB2312"/>
            <w:sz w:val="32"/>
            <w:szCs w:val="32"/>
            <w:lang w:val="en-US" w:eastAsia="zh-CN"/>
          </w:rPr>
          <w:t>费用</w:t>
        </w:r>
      </w:ins>
      <w:ins w:id="500" w:author="xhao" w:date="2024-04-20T21:44:23Z">
        <w:r>
          <w:rPr>
            <w:rFonts w:hint="eastAsia" w:ascii="FangSong_GB2312" w:hAnsi="FangSong_GB2312" w:eastAsia="FangSong_GB2312" w:cs="FangSong_GB2312"/>
            <w:sz w:val="32"/>
            <w:szCs w:val="32"/>
            <w:lang w:val="en-US" w:eastAsia="zh-CN"/>
          </w:rPr>
          <w:t>，</w:t>
        </w:r>
      </w:ins>
      <w:ins w:id="501" w:author="xhao" w:date="2024-04-20T21:44:39Z">
        <w:r>
          <w:rPr>
            <w:rFonts w:hint="eastAsia" w:ascii="FangSong_GB2312" w:hAnsi="FangSong_GB2312" w:eastAsia="FangSong_GB2312" w:cs="FangSong_GB2312"/>
            <w:sz w:val="32"/>
            <w:szCs w:val="32"/>
            <w:lang w:val="en-US" w:eastAsia="zh-CN"/>
          </w:rPr>
          <w:t>电磁组的</w:t>
        </w:r>
      </w:ins>
      <w:ins w:id="502" w:author="xhao" w:date="2024-04-20T21:44:42Z">
        <w:r>
          <w:rPr>
            <w:rFonts w:hint="eastAsia" w:ascii="FangSong_GB2312" w:hAnsi="FangSong_GB2312" w:eastAsia="FangSong_GB2312" w:cs="FangSong_GB2312"/>
            <w:sz w:val="32"/>
            <w:szCs w:val="32"/>
            <w:lang w:val="en-US" w:eastAsia="zh-CN"/>
          </w:rPr>
          <w:t>编码器、</w:t>
        </w:r>
      </w:ins>
      <w:ins w:id="503" w:author="xhao" w:date="2024-04-20T21:44:50Z">
        <w:r>
          <w:rPr>
            <w:rFonts w:hint="eastAsia" w:ascii="FangSong_GB2312" w:hAnsi="FangSong_GB2312" w:eastAsia="FangSong_GB2312" w:cs="FangSong_GB2312"/>
            <w:sz w:val="32"/>
            <w:szCs w:val="32"/>
            <w:lang w:val="en-US" w:eastAsia="zh-CN"/>
          </w:rPr>
          <w:t>配频</w:t>
        </w:r>
      </w:ins>
      <w:ins w:id="504" w:author="xhao" w:date="2024-04-20T21:44:54Z">
        <w:r>
          <w:rPr>
            <w:rFonts w:hint="eastAsia" w:ascii="FangSong_GB2312" w:hAnsi="FangSong_GB2312" w:eastAsia="FangSong_GB2312" w:cs="FangSong_GB2312"/>
            <w:sz w:val="32"/>
            <w:szCs w:val="32"/>
            <w:lang w:val="en-US" w:eastAsia="zh-CN"/>
          </w:rPr>
          <w:t>电容电感</w:t>
        </w:r>
      </w:ins>
      <w:ins w:id="505" w:author="xhao" w:date="2024-04-20T21:45:01Z">
        <w:r>
          <w:rPr>
            <w:rFonts w:hint="eastAsia" w:ascii="FangSong_GB2312" w:hAnsi="FangSong_GB2312" w:eastAsia="FangSong_GB2312" w:cs="FangSong_GB2312"/>
            <w:sz w:val="32"/>
            <w:szCs w:val="32"/>
            <w:lang w:val="en-US" w:eastAsia="zh-CN"/>
          </w:rPr>
          <w:t>，</w:t>
        </w:r>
      </w:ins>
      <w:ins w:id="506" w:author="xhao" w:date="2024-04-20T21:45:07Z">
        <w:r>
          <w:rPr>
            <w:rFonts w:hint="eastAsia" w:ascii="FangSong_GB2312" w:hAnsi="FangSong_GB2312" w:eastAsia="FangSong_GB2312" w:cs="FangSong_GB2312"/>
            <w:sz w:val="32"/>
            <w:szCs w:val="32"/>
            <w:lang w:val="en-US" w:eastAsia="zh-CN"/>
          </w:rPr>
          <w:t>越野组的</w:t>
        </w:r>
      </w:ins>
      <w:ins w:id="507" w:author="xhao" w:date="2024-04-20T21:45:09Z">
        <w:r>
          <w:rPr>
            <w:rFonts w:hint="eastAsia" w:ascii="FangSong_GB2312" w:hAnsi="FangSong_GB2312" w:eastAsia="FangSong_GB2312" w:cs="FangSong_GB2312"/>
            <w:sz w:val="32"/>
            <w:szCs w:val="32"/>
            <w:lang w:val="en-US" w:eastAsia="zh-CN"/>
          </w:rPr>
          <w:t>RTK</w:t>
        </w:r>
      </w:ins>
      <w:ins w:id="508" w:author="xhao" w:date="2024-04-20T21:45:16Z">
        <w:r>
          <w:rPr>
            <w:rFonts w:hint="eastAsia" w:ascii="FangSong_GB2312" w:hAnsi="FangSong_GB2312" w:eastAsia="FangSong_GB2312" w:cs="FangSong_GB2312"/>
            <w:sz w:val="32"/>
            <w:szCs w:val="32"/>
            <w:lang w:val="en-US" w:eastAsia="zh-CN"/>
          </w:rPr>
          <w:t>、</w:t>
        </w:r>
      </w:ins>
      <w:ins w:id="509" w:author="xhao" w:date="2024-04-20T21:45:18Z">
        <w:r>
          <w:rPr>
            <w:rFonts w:hint="eastAsia" w:ascii="FangSong_GB2312" w:hAnsi="FangSong_GB2312" w:eastAsia="FangSong_GB2312" w:cs="FangSong_GB2312"/>
            <w:sz w:val="32"/>
            <w:szCs w:val="32"/>
            <w:lang w:val="en-US" w:eastAsia="zh-CN"/>
          </w:rPr>
          <w:t>遥控套件</w:t>
        </w:r>
      </w:ins>
      <w:ins w:id="510" w:author="xhao" w:date="2024-04-20T21:45:19Z">
        <w:r>
          <w:rPr>
            <w:rFonts w:hint="eastAsia" w:ascii="FangSong_GB2312" w:hAnsi="FangSong_GB2312" w:eastAsia="FangSong_GB2312" w:cs="FangSong_GB2312"/>
            <w:sz w:val="32"/>
            <w:szCs w:val="32"/>
            <w:lang w:val="en-US" w:eastAsia="zh-CN"/>
          </w:rPr>
          <w:t>等</w:t>
        </w:r>
      </w:ins>
      <w:ins w:id="511" w:author="xhao" w:date="2024-04-20T21:43:49Z">
        <w:r>
          <w:rPr>
            <w:rFonts w:hint="eastAsia" w:ascii="FangSong_GB2312" w:hAnsi="FangSong_GB2312" w:eastAsia="FangSong_GB2312" w:cs="FangSong_GB2312"/>
            <w:sz w:val="32"/>
            <w:szCs w:val="32"/>
            <w:lang w:val="en-US" w:eastAsia="zh-CN"/>
          </w:rPr>
          <w:t>）</w:t>
        </w:r>
      </w:ins>
      <w:ins w:id="512" w:author="xhao" w:date="2024-04-20T21:45:27Z">
        <w:r>
          <w:rPr>
            <w:rFonts w:hint="eastAsia" w:ascii="FangSong_GB2312" w:hAnsi="FangSong_GB2312" w:eastAsia="FangSong_GB2312" w:cs="FangSong_GB2312"/>
            <w:sz w:val="32"/>
            <w:szCs w:val="32"/>
            <w:lang w:val="en-US" w:eastAsia="zh-CN"/>
          </w:rPr>
          <w:t>，</w:t>
        </w:r>
      </w:ins>
      <w:ins w:id="513" w:author="xhao" w:date="2024-04-20T21:45:28Z">
        <w:r>
          <w:rPr>
            <w:rFonts w:hint="eastAsia" w:ascii="FangSong_GB2312" w:hAnsi="FangSong_GB2312" w:eastAsia="FangSong_GB2312" w:cs="FangSong_GB2312"/>
            <w:sz w:val="32"/>
            <w:szCs w:val="32"/>
            <w:lang w:val="en-US" w:eastAsia="zh-CN"/>
          </w:rPr>
          <w:t>以及</w:t>
        </w:r>
      </w:ins>
      <w:ins w:id="514" w:author="xhao" w:date="2024-04-20T21:45:33Z">
        <w:r>
          <w:rPr>
            <w:rFonts w:hint="eastAsia" w:ascii="FangSong_GB2312" w:hAnsi="FangSong_GB2312" w:eastAsia="FangSong_GB2312" w:cs="FangSong_GB2312"/>
            <w:sz w:val="32"/>
            <w:szCs w:val="32"/>
            <w:lang w:val="en-US" w:eastAsia="zh-CN"/>
          </w:rPr>
          <w:t>本次</w:t>
        </w:r>
      </w:ins>
      <w:ins w:id="515" w:author="xhao" w:date="2024-04-20T21:45:37Z">
        <w:r>
          <w:rPr>
            <w:rFonts w:hint="eastAsia" w:ascii="FangSong_GB2312" w:hAnsi="FangSong_GB2312" w:eastAsia="FangSong_GB2312" w:cs="FangSong_GB2312"/>
            <w:sz w:val="32"/>
            <w:szCs w:val="32"/>
            <w:lang w:val="en-US" w:eastAsia="zh-CN"/>
          </w:rPr>
          <w:t>区赛</w:t>
        </w:r>
      </w:ins>
      <w:ins w:id="516" w:author="xhao" w:date="2024-04-20T21:45:42Z">
        <w:r>
          <w:rPr>
            <w:rFonts w:hint="eastAsia" w:ascii="FangSong_GB2312" w:hAnsi="FangSong_GB2312" w:eastAsia="FangSong_GB2312" w:cs="FangSong_GB2312"/>
            <w:sz w:val="32"/>
            <w:szCs w:val="32"/>
            <w:lang w:val="en-US" w:eastAsia="zh-CN"/>
          </w:rPr>
          <w:t>期间</w:t>
        </w:r>
      </w:ins>
      <w:ins w:id="517" w:author="xhao" w:date="2024-04-20T21:45:46Z">
        <w:r>
          <w:rPr>
            <w:rFonts w:hint="eastAsia" w:ascii="FangSong_GB2312" w:hAnsi="FangSong_GB2312" w:eastAsia="FangSong_GB2312" w:cs="FangSong_GB2312"/>
            <w:sz w:val="32"/>
            <w:szCs w:val="32"/>
            <w:lang w:val="en-US" w:eastAsia="zh-CN"/>
          </w:rPr>
          <w:t>市内</w:t>
        </w:r>
      </w:ins>
      <w:ins w:id="518" w:author="xhao" w:date="2024-04-20T21:45:47Z">
        <w:r>
          <w:rPr>
            <w:rFonts w:hint="eastAsia" w:ascii="FangSong_GB2312" w:hAnsi="FangSong_GB2312" w:eastAsia="FangSong_GB2312" w:cs="FangSong_GB2312"/>
            <w:sz w:val="32"/>
            <w:szCs w:val="32"/>
            <w:lang w:val="en-US" w:eastAsia="zh-CN"/>
          </w:rPr>
          <w:t>交通</w:t>
        </w:r>
      </w:ins>
      <w:ins w:id="519" w:author="xhao" w:date="2024-04-20T21:45:48Z">
        <w:r>
          <w:rPr>
            <w:rFonts w:hint="eastAsia" w:ascii="FangSong_GB2312" w:hAnsi="FangSong_GB2312" w:eastAsia="FangSong_GB2312" w:cs="FangSong_GB2312"/>
            <w:sz w:val="32"/>
            <w:szCs w:val="32"/>
            <w:lang w:val="en-US" w:eastAsia="zh-CN"/>
          </w:rPr>
          <w:t>费用</w:t>
        </w:r>
      </w:ins>
      <w:ins w:id="520" w:author="xhao" w:date="2024-04-20T21:45:49Z">
        <w:r>
          <w:rPr>
            <w:rFonts w:hint="eastAsia" w:ascii="FangSong_GB2312" w:hAnsi="FangSong_GB2312" w:eastAsia="FangSong_GB2312" w:cs="FangSong_GB2312"/>
            <w:sz w:val="32"/>
            <w:szCs w:val="32"/>
            <w:lang w:val="en-US" w:eastAsia="zh-CN"/>
          </w:rPr>
          <w:t>。</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521" w:author="xhao" w:date="2024-04-20T21:45:58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522" w:author="xhao" w:date="2024-04-20T15:16:14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523" w:author="xhao" w:date="2024-04-20T21:47:29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524" w:author="xhao" w:date="2024-04-20T21:47:29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val="0"/>
        <w:overflowPunct/>
        <w:topLinePunct w:val="0"/>
        <w:autoSpaceDE/>
        <w:autoSpaceDN/>
        <w:bidi w:val="0"/>
        <w:adjustRightInd/>
        <w:snapToGrid/>
        <w:spacing w:line="560" w:lineRule="exact"/>
        <w:ind w:firstLine="720" w:firstLineChars="0"/>
        <w:jc w:val="right"/>
        <w:textAlignment w:val="auto"/>
        <w:rPr>
          <w:ins w:id="526" w:author="xhao" w:date="2024-04-20T21:46:14Z"/>
          <w:rFonts w:hint="default" w:ascii="FangSong_GB2312" w:hAnsi="FangSong_GB2312" w:eastAsia="FangSong_GB2312" w:cs="FangSong_GB2312"/>
          <w:sz w:val="32"/>
          <w:szCs w:val="32"/>
          <w:lang w:val="en-US" w:eastAsia="zh-CN"/>
        </w:rPr>
        <w:pPrChange w:id="525" w:author="xhao" w:date="2024-04-20T21:46:31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527" w:author="xhao" w:date="2024-04-20T21:46:10Z">
        <w:bookmarkStart w:id="0" w:name="_GoBack"/>
        <w:bookmarkEnd w:id="0"/>
        <w:r>
          <w:rPr>
            <w:rFonts w:hint="eastAsia" w:ascii="FangSong_GB2312" w:hAnsi="FangSong_GB2312" w:eastAsia="FangSong_GB2312" w:cs="FangSong_GB2312"/>
            <w:sz w:val="32"/>
            <w:szCs w:val="32"/>
            <w:lang w:val="en-US" w:eastAsia="zh-CN"/>
          </w:rPr>
          <w:t>项目</w:t>
        </w:r>
      </w:ins>
      <w:ins w:id="528" w:author="xhao" w:date="2024-04-20T21:47:19Z">
        <w:r>
          <w:rPr>
            <w:rFonts w:hint="eastAsia" w:ascii="FangSong_GB2312" w:hAnsi="FangSong_GB2312" w:eastAsia="FangSong_GB2312" w:cs="FangSong_GB2312"/>
            <w:sz w:val="32"/>
            <w:szCs w:val="32"/>
            <w:lang w:val="en-US" w:eastAsia="zh-CN"/>
          </w:rPr>
          <w:t>负责人</w:t>
        </w:r>
      </w:ins>
      <w:ins w:id="529" w:author="xhao" w:date="2024-04-20T21:46:12Z">
        <w:r>
          <w:rPr>
            <w:rFonts w:hint="eastAsia" w:ascii="FangSong_GB2312" w:hAnsi="FangSong_GB2312" w:eastAsia="FangSong_GB2312" w:cs="FangSong_GB2312"/>
            <w:sz w:val="32"/>
            <w:szCs w:val="32"/>
            <w:lang w:val="en-US" w:eastAsia="zh-CN"/>
          </w:rPr>
          <w:t>：</w:t>
        </w:r>
      </w:ins>
      <w:ins w:id="530" w:author="xhao" w:date="2024-04-20T21:46:14Z">
        <w:r>
          <w:rPr>
            <w:rFonts w:hint="eastAsia" w:ascii="FangSong_GB2312" w:hAnsi="FangSong_GB2312" w:eastAsia="FangSong_GB2312" w:cs="FangSong_GB2312"/>
            <w:sz w:val="32"/>
            <w:szCs w:val="32"/>
            <w:lang w:val="en-US" w:eastAsia="zh-CN"/>
          </w:rPr>
          <w:t>郝旭光</w:t>
        </w:r>
      </w:ins>
      <w:ins w:id="531" w:author="xhao" w:date="2024-04-20T21:47:24Z">
        <w:r>
          <w:rPr>
            <w:rFonts w:hint="eastAsia" w:ascii="FangSong_GB2312" w:hAnsi="FangSong_GB2312" w:eastAsia="FangSong_GB2312" w:cs="FangSong_GB2312"/>
            <w:sz w:val="32"/>
            <w:szCs w:val="32"/>
            <w:lang w:val="en-US" w:eastAsia="zh-CN"/>
          </w:rPr>
          <w:t xml:space="preserve">  </w:t>
        </w:r>
      </w:ins>
      <w:ins w:id="532" w:author="xhao" w:date="2024-04-20T21:47:25Z">
        <w:r>
          <w:rPr>
            <w:rFonts w:hint="eastAsia" w:ascii="FangSong_GB2312" w:hAnsi="FangSong_GB2312" w:eastAsia="FangSong_GB2312" w:cs="FangSong_GB2312"/>
            <w:sz w:val="32"/>
            <w:szCs w:val="32"/>
            <w:lang w:val="en-US" w:eastAsia="zh-CN"/>
          </w:rPr>
          <w:t xml:space="preserve"> </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jc w:val="right"/>
        <w:textAlignment w:val="auto"/>
        <w:rPr>
          <w:rFonts w:hint="default" w:ascii="FangSong_GB2312" w:hAnsi="FangSong_GB2312" w:eastAsia="FangSong_GB2312" w:cs="FangSong_GB2312"/>
          <w:sz w:val="32"/>
          <w:szCs w:val="32"/>
          <w:lang w:val="en-US" w:eastAsia="zh-CN"/>
        </w:rPr>
        <w:pPrChange w:id="533" w:author="xhao" w:date="2024-04-20T21:46:34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534" w:author="xhao" w:date="2024-04-20T21:46:18Z">
        <w:r>
          <w:rPr>
            <w:rFonts w:hint="eastAsia" w:ascii="FangSong_GB2312" w:hAnsi="FangSong_GB2312" w:eastAsia="FangSong_GB2312" w:cs="FangSong_GB2312"/>
            <w:sz w:val="32"/>
            <w:szCs w:val="32"/>
            <w:lang w:val="en-US" w:eastAsia="zh-CN"/>
          </w:rPr>
          <w:t>日期：</w:t>
        </w:r>
      </w:ins>
      <w:ins w:id="535" w:author="xhao" w:date="2024-04-20T21:46:20Z">
        <w:r>
          <w:rPr>
            <w:rFonts w:hint="eastAsia" w:ascii="FangSong_GB2312" w:hAnsi="FangSong_GB2312" w:eastAsia="FangSong_GB2312" w:cs="FangSong_GB2312"/>
            <w:sz w:val="32"/>
            <w:szCs w:val="32"/>
            <w:lang w:val="en-US" w:eastAsia="zh-CN"/>
          </w:rPr>
          <w:t>202</w:t>
        </w:r>
      </w:ins>
      <w:ins w:id="536" w:author="xhao" w:date="2024-04-20T21:46:21Z">
        <w:r>
          <w:rPr>
            <w:rFonts w:hint="eastAsia" w:ascii="FangSong_GB2312" w:hAnsi="FangSong_GB2312" w:eastAsia="FangSong_GB2312" w:cs="FangSong_GB2312"/>
            <w:sz w:val="32"/>
            <w:szCs w:val="32"/>
            <w:lang w:val="en-US" w:eastAsia="zh-CN"/>
          </w:rPr>
          <w:t>4</w:t>
        </w:r>
      </w:ins>
      <w:ins w:id="537" w:author="xhao" w:date="2024-04-20T21:46:22Z">
        <w:r>
          <w:rPr>
            <w:rFonts w:hint="eastAsia" w:ascii="FangSong_GB2312" w:hAnsi="FangSong_GB2312" w:eastAsia="FangSong_GB2312" w:cs="FangSong_GB2312"/>
            <w:sz w:val="32"/>
            <w:szCs w:val="32"/>
            <w:lang w:val="en-US" w:eastAsia="zh-CN"/>
          </w:rPr>
          <w:t>年</w:t>
        </w:r>
      </w:ins>
      <w:ins w:id="538" w:author="xhao" w:date="2024-04-20T21:46:24Z">
        <w:r>
          <w:rPr>
            <w:rFonts w:hint="eastAsia" w:ascii="FangSong_GB2312" w:hAnsi="FangSong_GB2312" w:eastAsia="FangSong_GB2312" w:cs="FangSong_GB2312"/>
            <w:sz w:val="32"/>
            <w:szCs w:val="32"/>
            <w:lang w:val="en-US" w:eastAsia="zh-CN"/>
          </w:rPr>
          <w:t>4</w:t>
        </w:r>
      </w:ins>
      <w:ins w:id="539" w:author="xhao" w:date="2024-04-20T21:46:25Z">
        <w:r>
          <w:rPr>
            <w:rFonts w:hint="eastAsia" w:ascii="FangSong_GB2312" w:hAnsi="FangSong_GB2312" w:eastAsia="FangSong_GB2312" w:cs="FangSong_GB2312"/>
            <w:sz w:val="32"/>
            <w:szCs w:val="32"/>
            <w:lang w:val="en-US" w:eastAsia="zh-CN"/>
          </w:rPr>
          <w:t>月20</w:t>
        </w:r>
      </w:ins>
      <w:ins w:id="540" w:author="xhao" w:date="2024-04-20T21:46:28Z">
        <w:r>
          <w:rPr>
            <w:rFonts w:hint="eastAsia" w:ascii="FangSong_GB2312" w:hAnsi="FangSong_GB2312" w:eastAsia="FangSong_GB2312" w:cs="FangSong_GB2312"/>
            <w:sz w:val="32"/>
            <w:szCs w:val="32"/>
            <w:lang w:val="en-US" w:eastAsia="zh-CN"/>
          </w:rPr>
          <w:t>日</w:t>
        </w:r>
      </w:ins>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angSong_GB2312">
    <w:panose1 w:val="02010609030101010101"/>
    <w:charset w:val="86"/>
    <w:family w:val="auto"/>
    <w:pitch w:val="default"/>
    <w:sig w:usb0="00000001" w:usb1="080E0000" w:usb2="00000000" w:usb3="00000000" w:csb0="00040000" w:csb1="00000000"/>
  </w:font>
  <w:font w:name="KaiTi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6C154"/>
    <w:multiLevelType w:val="singleLevel"/>
    <w:tmpl w:val="EBB6C154"/>
    <w:lvl w:ilvl="0" w:tentative="0">
      <w:start w:val="1"/>
      <w:numFmt w:val="decimal"/>
      <w:suff w:val="space"/>
      <w:lvlText w:val="%1."/>
      <w:lvlJc w:val="left"/>
    </w:lvl>
  </w:abstractNum>
  <w:abstractNum w:abstractNumId="1">
    <w:nsid w:val="FCBF8CFF"/>
    <w:multiLevelType w:val="singleLevel"/>
    <w:tmpl w:val="FCBF8CFF"/>
    <w:lvl w:ilvl="0" w:tentative="0">
      <w:start w:val="1"/>
      <w:numFmt w:val="chineseCounting"/>
      <w:suff w:val="nothing"/>
      <w:lvlText w:val="%1、"/>
      <w:lvlJc w:val="left"/>
      <w:rPr>
        <w:rFonts w:hint="eastAsia"/>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hao">
    <w15:presenceInfo w15:providerId="None" w15:userId="x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1"/>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F38F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4B3E58"/>
    <w:rsid w:val="0FEE65C1"/>
    <w:rsid w:val="119B9FB7"/>
    <w:rsid w:val="16CFECD9"/>
    <w:rsid w:val="17D4197C"/>
    <w:rsid w:val="17D66EF8"/>
    <w:rsid w:val="17FF95C5"/>
    <w:rsid w:val="1AA75ECD"/>
    <w:rsid w:val="1AFA28B7"/>
    <w:rsid w:val="1B225407"/>
    <w:rsid w:val="1B9B1F76"/>
    <w:rsid w:val="1BB34D34"/>
    <w:rsid w:val="1C5C16DC"/>
    <w:rsid w:val="1CFF2F5B"/>
    <w:rsid w:val="1DFEE2BF"/>
    <w:rsid w:val="1ECFFF9C"/>
    <w:rsid w:val="1EDF6B5B"/>
    <w:rsid w:val="1FB76BDA"/>
    <w:rsid w:val="231F7CB7"/>
    <w:rsid w:val="25138B55"/>
    <w:rsid w:val="255F6C5E"/>
    <w:rsid w:val="26AF6CA9"/>
    <w:rsid w:val="27EB09BA"/>
    <w:rsid w:val="28BFF1FE"/>
    <w:rsid w:val="2BDC7277"/>
    <w:rsid w:val="2BDDA10D"/>
    <w:rsid w:val="2BE107F9"/>
    <w:rsid w:val="2BF68CCC"/>
    <w:rsid w:val="2D776DE4"/>
    <w:rsid w:val="2DB9BB33"/>
    <w:rsid w:val="2EBBE2A4"/>
    <w:rsid w:val="2EDEDBC1"/>
    <w:rsid w:val="2EFF5673"/>
    <w:rsid w:val="2EFF70E1"/>
    <w:rsid w:val="2FDA9D84"/>
    <w:rsid w:val="2FE7997C"/>
    <w:rsid w:val="2FF55768"/>
    <w:rsid w:val="31E35B08"/>
    <w:rsid w:val="31EF659A"/>
    <w:rsid w:val="33968B0D"/>
    <w:rsid w:val="35BB3CBD"/>
    <w:rsid w:val="35FFB4BE"/>
    <w:rsid w:val="3637E863"/>
    <w:rsid w:val="367BBFDD"/>
    <w:rsid w:val="37EF830E"/>
    <w:rsid w:val="37EFC86C"/>
    <w:rsid w:val="37FD1E13"/>
    <w:rsid w:val="397F855B"/>
    <w:rsid w:val="39BF16E1"/>
    <w:rsid w:val="3A3CBFD9"/>
    <w:rsid w:val="3A6BB3DF"/>
    <w:rsid w:val="3B3D526F"/>
    <w:rsid w:val="3BB2D345"/>
    <w:rsid w:val="3BD9CACB"/>
    <w:rsid w:val="3BF80CFE"/>
    <w:rsid w:val="3CBD8513"/>
    <w:rsid w:val="3DAF9885"/>
    <w:rsid w:val="3DB19C45"/>
    <w:rsid w:val="3EDF5E72"/>
    <w:rsid w:val="3EF73DD8"/>
    <w:rsid w:val="3EFE15DC"/>
    <w:rsid w:val="3EFFA3E3"/>
    <w:rsid w:val="3F5A1A0C"/>
    <w:rsid w:val="3F7F0058"/>
    <w:rsid w:val="3F7F1CD9"/>
    <w:rsid w:val="3F9DBE7A"/>
    <w:rsid w:val="3FAF329B"/>
    <w:rsid w:val="3FBFDA4C"/>
    <w:rsid w:val="3FEF23FB"/>
    <w:rsid w:val="3FEF3D7B"/>
    <w:rsid w:val="3FEF561A"/>
    <w:rsid w:val="3FEF6DEE"/>
    <w:rsid w:val="3FF5E09E"/>
    <w:rsid w:val="3FFF5798"/>
    <w:rsid w:val="3FFF9700"/>
    <w:rsid w:val="435DBA6F"/>
    <w:rsid w:val="437F68CB"/>
    <w:rsid w:val="45756E2B"/>
    <w:rsid w:val="47FA5BA7"/>
    <w:rsid w:val="4BD37318"/>
    <w:rsid w:val="4BF3E7DD"/>
    <w:rsid w:val="4C3D41C6"/>
    <w:rsid w:val="4C7D6290"/>
    <w:rsid w:val="4D718D45"/>
    <w:rsid w:val="4DEE7EAD"/>
    <w:rsid w:val="4DF72982"/>
    <w:rsid w:val="4EB0402D"/>
    <w:rsid w:val="4EF728BF"/>
    <w:rsid w:val="4EFF361B"/>
    <w:rsid w:val="4FADC960"/>
    <w:rsid w:val="4FCDA682"/>
    <w:rsid w:val="4FDFDD31"/>
    <w:rsid w:val="4FFF38F2"/>
    <w:rsid w:val="4FFF6ECB"/>
    <w:rsid w:val="4FFF9AD8"/>
    <w:rsid w:val="4FFFFB4A"/>
    <w:rsid w:val="5297A028"/>
    <w:rsid w:val="52DB4A9F"/>
    <w:rsid w:val="537F6321"/>
    <w:rsid w:val="539528E4"/>
    <w:rsid w:val="53F69501"/>
    <w:rsid w:val="53FD36B7"/>
    <w:rsid w:val="53FEAF9A"/>
    <w:rsid w:val="55BFDE3F"/>
    <w:rsid w:val="55FD9B06"/>
    <w:rsid w:val="567D03D5"/>
    <w:rsid w:val="576B7DA6"/>
    <w:rsid w:val="57BA8F9A"/>
    <w:rsid w:val="57EC1177"/>
    <w:rsid w:val="57F1F482"/>
    <w:rsid w:val="57FD9D15"/>
    <w:rsid w:val="58F790C7"/>
    <w:rsid w:val="58FF6A82"/>
    <w:rsid w:val="59BD530D"/>
    <w:rsid w:val="59FCA5B0"/>
    <w:rsid w:val="5AFD94A9"/>
    <w:rsid w:val="5BD1915D"/>
    <w:rsid w:val="5BF7F8CA"/>
    <w:rsid w:val="5BF97C99"/>
    <w:rsid w:val="5BFE7A6A"/>
    <w:rsid w:val="5CBFCD89"/>
    <w:rsid w:val="5CD5ABA9"/>
    <w:rsid w:val="5D8903C1"/>
    <w:rsid w:val="5D9554A5"/>
    <w:rsid w:val="5DAF5DF5"/>
    <w:rsid w:val="5DBF85AC"/>
    <w:rsid w:val="5DBFD680"/>
    <w:rsid w:val="5DD7CA19"/>
    <w:rsid w:val="5DE31CF0"/>
    <w:rsid w:val="5DEEECC2"/>
    <w:rsid w:val="5E7F5FA8"/>
    <w:rsid w:val="5EF7D54C"/>
    <w:rsid w:val="5EFD9E26"/>
    <w:rsid w:val="5F5FCDFA"/>
    <w:rsid w:val="5FBE2E22"/>
    <w:rsid w:val="5FDEE928"/>
    <w:rsid w:val="5FDF37BB"/>
    <w:rsid w:val="5FDF58C1"/>
    <w:rsid w:val="5FED12C7"/>
    <w:rsid w:val="5FF74B90"/>
    <w:rsid w:val="5FFBEC6E"/>
    <w:rsid w:val="5FFC7443"/>
    <w:rsid w:val="5FFD83A8"/>
    <w:rsid w:val="61DBACE8"/>
    <w:rsid w:val="66B3F4CA"/>
    <w:rsid w:val="66CF6051"/>
    <w:rsid w:val="66F72CC7"/>
    <w:rsid w:val="67395CFF"/>
    <w:rsid w:val="673F3C89"/>
    <w:rsid w:val="67447C62"/>
    <w:rsid w:val="675E8520"/>
    <w:rsid w:val="67B10D92"/>
    <w:rsid w:val="67C64AD1"/>
    <w:rsid w:val="67DC2976"/>
    <w:rsid w:val="67EFF589"/>
    <w:rsid w:val="67F50707"/>
    <w:rsid w:val="67FB0114"/>
    <w:rsid w:val="67FD1ACD"/>
    <w:rsid w:val="67FD8CD2"/>
    <w:rsid w:val="67FF7D32"/>
    <w:rsid w:val="68E39598"/>
    <w:rsid w:val="69EFC674"/>
    <w:rsid w:val="6ABBAFF0"/>
    <w:rsid w:val="6B19807C"/>
    <w:rsid w:val="6B7BE3CC"/>
    <w:rsid w:val="6BF76F2E"/>
    <w:rsid w:val="6BFF072E"/>
    <w:rsid w:val="6C3BF959"/>
    <w:rsid w:val="6CD90227"/>
    <w:rsid w:val="6CFF0E39"/>
    <w:rsid w:val="6D755E19"/>
    <w:rsid w:val="6DBBE8DD"/>
    <w:rsid w:val="6DDB9F85"/>
    <w:rsid w:val="6DDD9C4D"/>
    <w:rsid w:val="6DDF799B"/>
    <w:rsid w:val="6DF3C8D4"/>
    <w:rsid w:val="6DFBE893"/>
    <w:rsid w:val="6E79C15C"/>
    <w:rsid w:val="6E7B7E82"/>
    <w:rsid w:val="6ED7FFA1"/>
    <w:rsid w:val="6EFB3E0F"/>
    <w:rsid w:val="6F0485A3"/>
    <w:rsid w:val="6F5CF2F4"/>
    <w:rsid w:val="6F5F7BBB"/>
    <w:rsid w:val="6F7DF9C3"/>
    <w:rsid w:val="6F7E174F"/>
    <w:rsid w:val="6FD38253"/>
    <w:rsid w:val="6FD77532"/>
    <w:rsid w:val="6FDD9ACF"/>
    <w:rsid w:val="6FDFAC39"/>
    <w:rsid w:val="6FEF2F7C"/>
    <w:rsid w:val="6FF37F25"/>
    <w:rsid w:val="6FFD0934"/>
    <w:rsid w:val="6FFE04F0"/>
    <w:rsid w:val="71F7609F"/>
    <w:rsid w:val="71FD29B5"/>
    <w:rsid w:val="726A3602"/>
    <w:rsid w:val="727EB628"/>
    <w:rsid w:val="727F4C38"/>
    <w:rsid w:val="72DE3B2D"/>
    <w:rsid w:val="72FB03B4"/>
    <w:rsid w:val="7367481B"/>
    <w:rsid w:val="737F2156"/>
    <w:rsid w:val="73AF3768"/>
    <w:rsid w:val="73FE6637"/>
    <w:rsid w:val="73FF6CBD"/>
    <w:rsid w:val="74BCEF50"/>
    <w:rsid w:val="74DFBB6F"/>
    <w:rsid w:val="75266D9E"/>
    <w:rsid w:val="755F7393"/>
    <w:rsid w:val="7577AFFB"/>
    <w:rsid w:val="759FF482"/>
    <w:rsid w:val="75BEBAB7"/>
    <w:rsid w:val="75F6BB79"/>
    <w:rsid w:val="75F714A0"/>
    <w:rsid w:val="766F2540"/>
    <w:rsid w:val="767B7397"/>
    <w:rsid w:val="76B9C0C5"/>
    <w:rsid w:val="77378204"/>
    <w:rsid w:val="773FE5A0"/>
    <w:rsid w:val="775DD71A"/>
    <w:rsid w:val="77723988"/>
    <w:rsid w:val="7777676A"/>
    <w:rsid w:val="7786718F"/>
    <w:rsid w:val="778F3DF7"/>
    <w:rsid w:val="77BB6781"/>
    <w:rsid w:val="77BF78E6"/>
    <w:rsid w:val="77C7BC34"/>
    <w:rsid w:val="77D153F7"/>
    <w:rsid w:val="77DD116E"/>
    <w:rsid w:val="77EBA2FC"/>
    <w:rsid w:val="77EEB5D5"/>
    <w:rsid w:val="77FD96F9"/>
    <w:rsid w:val="781EA822"/>
    <w:rsid w:val="785EB2BE"/>
    <w:rsid w:val="78EB563B"/>
    <w:rsid w:val="79FE75C0"/>
    <w:rsid w:val="7A2C2C87"/>
    <w:rsid w:val="7A7F17BD"/>
    <w:rsid w:val="7AD701C8"/>
    <w:rsid w:val="7ADADFBF"/>
    <w:rsid w:val="7AFBEB0D"/>
    <w:rsid w:val="7B2DFD06"/>
    <w:rsid w:val="7B768BE0"/>
    <w:rsid w:val="7B7DF036"/>
    <w:rsid w:val="7BAB0B8A"/>
    <w:rsid w:val="7BCDCAD8"/>
    <w:rsid w:val="7BDED31A"/>
    <w:rsid w:val="7BDF10E7"/>
    <w:rsid w:val="7BED1B10"/>
    <w:rsid w:val="7BEF3756"/>
    <w:rsid w:val="7BF13FBA"/>
    <w:rsid w:val="7BF34E1F"/>
    <w:rsid w:val="7BF65C9D"/>
    <w:rsid w:val="7BF7FBE5"/>
    <w:rsid w:val="7BFF32D5"/>
    <w:rsid w:val="7BFFBD01"/>
    <w:rsid w:val="7BFFCD7C"/>
    <w:rsid w:val="7C67FF81"/>
    <w:rsid w:val="7CB9E5FC"/>
    <w:rsid w:val="7CBFD3E6"/>
    <w:rsid w:val="7CD915F3"/>
    <w:rsid w:val="7CF924FD"/>
    <w:rsid w:val="7D0B3C1D"/>
    <w:rsid w:val="7D2FB366"/>
    <w:rsid w:val="7D4142F8"/>
    <w:rsid w:val="7D7244F5"/>
    <w:rsid w:val="7D7BA0C9"/>
    <w:rsid w:val="7D7BDD6C"/>
    <w:rsid w:val="7D7FA849"/>
    <w:rsid w:val="7D930DA7"/>
    <w:rsid w:val="7D999BCB"/>
    <w:rsid w:val="7DA5125A"/>
    <w:rsid w:val="7DBF710C"/>
    <w:rsid w:val="7DCED690"/>
    <w:rsid w:val="7DE561C5"/>
    <w:rsid w:val="7DEBBCF6"/>
    <w:rsid w:val="7DEE3394"/>
    <w:rsid w:val="7DF89826"/>
    <w:rsid w:val="7DFE7BF2"/>
    <w:rsid w:val="7E5B4D82"/>
    <w:rsid w:val="7E6FF7E0"/>
    <w:rsid w:val="7EBFFB37"/>
    <w:rsid w:val="7EC731BF"/>
    <w:rsid w:val="7EDFCDB0"/>
    <w:rsid w:val="7EEF0CC3"/>
    <w:rsid w:val="7EF58FAD"/>
    <w:rsid w:val="7EF9FCA7"/>
    <w:rsid w:val="7EFAFD92"/>
    <w:rsid w:val="7EFC7761"/>
    <w:rsid w:val="7EFD7D8F"/>
    <w:rsid w:val="7EFE3C82"/>
    <w:rsid w:val="7F271F6D"/>
    <w:rsid w:val="7F3CD9F7"/>
    <w:rsid w:val="7F3D5508"/>
    <w:rsid w:val="7F3FDEB6"/>
    <w:rsid w:val="7F5F5863"/>
    <w:rsid w:val="7F792509"/>
    <w:rsid w:val="7F7B83C2"/>
    <w:rsid w:val="7F7EFB71"/>
    <w:rsid w:val="7F7F60E6"/>
    <w:rsid w:val="7F9672DD"/>
    <w:rsid w:val="7F9EC1F9"/>
    <w:rsid w:val="7F9F3559"/>
    <w:rsid w:val="7FBA1337"/>
    <w:rsid w:val="7FCB0698"/>
    <w:rsid w:val="7FCD446A"/>
    <w:rsid w:val="7FCE5628"/>
    <w:rsid w:val="7FD60BAE"/>
    <w:rsid w:val="7FD7040F"/>
    <w:rsid w:val="7FD8BED9"/>
    <w:rsid w:val="7FDE80D4"/>
    <w:rsid w:val="7FE79BD0"/>
    <w:rsid w:val="7FE7B549"/>
    <w:rsid w:val="7FEB571F"/>
    <w:rsid w:val="7FED0AFF"/>
    <w:rsid w:val="7FED47D8"/>
    <w:rsid w:val="7FEDB29C"/>
    <w:rsid w:val="7FEFFF3F"/>
    <w:rsid w:val="7FF5901D"/>
    <w:rsid w:val="7FF706B5"/>
    <w:rsid w:val="7FF71B71"/>
    <w:rsid w:val="7FF72019"/>
    <w:rsid w:val="7FF77221"/>
    <w:rsid w:val="7FF774A4"/>
    <w:rsid w:val="7FFBD37F"/>
    <w:rsid w:val="7FFD0C73"/>
    <w:rsid w:val="7FFD30BD"/>
    <w:rsid w:val="7FFDC8A6"/>
    <w:rsid w:val="7FFE0906"/>
    <w:rsid w:val="7FFF034D"/>
    <w:rsid w:val="7FFF1C83"/>
    <w:rsid w:val="7FFF25EE"/>
    <w:rsid w:val="7FFF260A"/>
    <w:rsid w:val="7FFF30F4"/>
    <w:rsid w:val="7FFF8712"/>
    <w:rsid w:val="7FFF8D54"/>
    <w:rsid w:val="7FFFB6EB"/>
    <w:rsid w:val="7FFFF45C"/>
    <w:rsid w:val="7FFFF4D1"/>
    <w:rsid w:val="85F7356F"/>
    <w:rsid w:val="8BE68D15"/>
    <w:rsid w:val="8E3D129D"/>
    <w:rsid w:val="8FD33BF2"/>
    <w:rsid w:val="8FD7BC63"/>
    <w:rsid w:val="8FDE3233"/>
    <w:rsid w:val="8FFDCBC9"/>
    <w:rsid w:val="91EE34DC"/>
    <w:rsid w:val="94BB1B67"/>
    <w:rsid w:val="953FFB23"/>
    <w:rsid w:val="974A6F39"/>
    <w:rsid w:val="97E70AD9"/>
    <w:rsid w:val="97FA3290"/>
    <w:rsid w:val="97FC9EAE"/>
    <w:rsid w:val="9C7A5655"/>
    <w:rsid w:val="9E4E35FF"/>
    <w:rsid w:val="9EFDD111"/>
    <w:rsid w:val="9F0F071B"/>
    <w:rsid w:val="9FD3AB27"/>
    <w:rsid w:val="9FDF3308"/>
    <w:rsid w:val="9FDF3957"/>
    <w:rsid w:val="9FFDBB17"/>
    <w:rsid w:val="9FFFF6F1"/>
    <w:rsid w:val="A1FB62DE"/>
    <w:rsid w:val="A69F82C2"/>
    <w:rsid w:val="A6FA0892"/>
    <w:rsid w:val="AB77B4A4"/>
    <w:rsid w:val="AB7AEC17"/>
    <w:rsid w:val="ABF71BA5"/>
    <w:rsid w:val="ABFBE557"/>
    <w:rsid w:val="ACEBE020"/>
    <w:rsid w:val="ADBB50DC"/>
    <w:rsid w:val="AEDB4E21"/>
    <w:rsid w:val="AEDEDFE4"/>
    <w:rsid w:val="AEF47011"/>
    <w:rsid w:val="AF7FD74B"/>
    <w:rsid w:val="AFF10068"/>
    <w:rsid w:val="AFFA3525"/>
    <w:rsid w:val="B176E386"/>
    <w:rsid w:val="B1F70011"/>
    <w:rsid w:val="B315C471"/>
    <w:rsid w:val="B39E54FF"/>
    <w:rsid w:val="B3DF2355"/>
    <w:rsid w:val="B4EF8AEC"/>
    <w:rsid w:val="B57F45F5"/>
    <w:rsid w:val="B6FB401E"/>
    <w:rsid w:val="B777FEA9"/>
    <w:rsid w:val="B7785F70"/>
    <w:rsid w:val="B7BDD386"/>
    <w:rsid w:val="B7DF2C86"/>
    <w:rsid w:val="B7DF6565"/>
    <w:rsid w:val="B7FCD5C0"/>
    <w:rsid w:val="B7FF9BC1"/>
    <w:rsid w:val="BA5D4BC7"/>
    <w:rsid w:val="BAA7CA3D"/>
    <w:rsid w:val="BABF473F"/>
    <w:rsid w:val="BBBF3B63"/>
    <w:rsid w:val="BBE708D1"/>
    <w:rsid w:val="BBF3E94F"/>
    <w:rsid w:val="BC94932C"/>
    <w:rsid w:val="BD31060D"/>
    <w:rsid w:val="BD3F2A5A"/>
    <w:rsid w:val="BDCECC84"/>
    <w:rsid w:val="BDF26459"/>
    <w:rsid w:val="BDF5E540"/>
    <w:rsid w:val="BDF95D8D"/>
    <w:rsid w:val="BDFF1B7C"/>
    <w:rsid w:val="BED0648A"/>
    <w:rsid w:val="BEDB4713"/>
    <w:rsid w:val="BEDE8404"/>
    <w:rsid w:val="BEEE1A03"/>
    <w:rsid w:val="BEEFCFE2"/>
    <w:rsid w:val="BEFFC0BC"/>
    <w:rsid w:val="BF35420D"/>
    <w:rsid w:val="BF45C3BA"/>
    <w:rsid w:val="BF4DC405"/>
    <w:rsid w:val="BF7BD3CA"/>
    <w:rsid w:val="BF7D4119"/>
    <w:rsid w:val="BF7DCFE0"/>
    <w:rsid w:val="BF7E3B3D"/>
    <w:rsid w:val="BF9B9D98"/>
    <w:rsid w:val="BFA429DD"/>
    <w:rsid w:val="BFAFAD54"/>
    <w:rsid w:val="BFBE2F5C"/>
    <w:rsid w:val="BFBEB73F"/>
    <w:rsid w:val="BFDF0ABB"/>
    <w:rsid w:val="BFDF0E29"/>
    <w:rsid w:val="BFDF7E6B"/>
    <w:rsid w:val="BFEF0C52"/>
    <w:rsid w:val="BFEF5C58"/>
    <w:rsid w:val="BFF3A401"/>
    <w:rsid w:val="BFF59545"/>
    <w:rsid w:val="BFFC826E"/>
    <w:rsid w:val="C3AE8810"/>
    <w:rsid w:val="C3D727F0"/>
    <w:rsid w:val="C5576AA7"/>
    <w:rsid w:val="C5DDC843"/>
    <w:rsid w:val="CDF5601E"/>
    <w:rsid w:val="CEF97056"/>
    <w:rsid w:val="CF7F70E6"/>
    <w:rsid w:val="CFDCC369"/>
    <w:rsid w:val="CFDDAFAC"/>
    <w:rsid w:val="CFE785DD"/>
    <w:rsid w:val="CFE7DDB0"/>
    <w:rsid w:val="CFF7CDD9"/>
    <w:rsid w:val="CFFB1D55"/>
    <w:rsid w:val="CFFF5B09"/>
    <w:rsid w:val="CFFF721A"/>
    <w:rsid w:val="D1EF5739"/>
    <w:rsid w:val="D1FED120"/>
    <w:rsid w:val="D3FF4A78"/>
    <w:rsid w:val="D577FB2B"/>
    <w:rsid w:val="D57F6EA0"/>
    <w:rsid w:val="D5C130BA"/>
    <w:rsid w:val="D5CF6CF1"/>
    <w:rsid w:val="D5EEC5D1"/>
    <w:rsid w:val="D5EF2092"/>
    <w:rsid w:val="D629D8AC"/>
    <w:rsid w:val="D67B5746"/>
    <w:rsid w:val="D72918E3"/>
    <w:rsid w:val="D7D5EB15"/>
    <w:rsid w:val="D7EFC050"/>
    <w:rsid w:val="D97342E9"/>
    <w:rsid w:val="D9FF3F20"/>
    <w:rsid w:val="DACEA188"/>
    <w:rsid w:val="DBEFF967"/>
    <w:rsid w:val="DBFFAE1A"/>
    <w:rsid w:val="DBFFF447"/>
    <w:rsid w:val="DCE3331F"/>
    <w:rsid w:val="DCFE929A"/>
    <w:rsid w:val="DD2EA741"/>
    <w:rsid w:val="DD6FBB64"/>
    <w:rsid w:val="DDBAF92C"/>
    <w:rsid w:val="DDCEDA88"/>
    <w:rsid w:val="DDD35FAE"/>
    <w:rsid w:val="DDDD041A"/>
    <w:rsid w:val="DDEC23F5"/>
    <w:rsid w:val="DDFB27C0"/>
    <w:rsid w:val="DDFE8D86"/>
    <w:rsid w:val="DE32104A"/>
    <w:rsid w:val="DECE839B"/>
    <w:rsid w:val="DEECCD95"/>
    <w:rsid w:val="DEED9734"/>
    <w:rsid w:val="DF673C8A"/>
    <w:rsid w:val="DF6EF747"/>
    <w:rsid w:val="DF7C872F"/>
    <w:rsid w:val="DF972D46"/>
    <w:rsid w:val="DFABB0A1"/>
    <w:rsid w:val="DFAF15BE"/>
    <w:rsid w:val="DFBF44BF"/>
    <w:rsid w:val="DFCF828E"/>
    <w:rsid w:val="DFD3E09F"/>
    <w:rsid w:val="DFD7AB44"/>
    <w:rsid w:val="DFDB9536"/>
    <w:rsid w:val="DFEDDA16"/>
    <w:rsid w:val="DFF645E7"/>
    <w:rsid w:val="DFF64D0B"/>
    <w:rsid w:val="DFF6D2A8"/>
    <w:rsid w:val="DFFBF24D"/>
    <w:rsid w:val="DFFF61BC"/>
    <w:rsid w:val="DFFF991B"/>
    <w:rsid w:val="E1E9E13B"/>
    <w:rsid w:val="E29B288D"/>
    <w:rsid w:val="E5752B2C"/>
    <w:rsid w:val="E65F8E52"/>
    <w:rsid w:val="E67DB94E"/>
    <w:rsid w:val="E6FF8E1F"/>
    <w:rsid w:val="E7FDCFD0"/>
    <w:rsid w:val="E7FEEC5B"/>
    <w:rsid w:val="E8D3DA2B"/>
    <w:rsid w:val="E8DDF544"/>
    <w:rsid w:val="E93FB023"/>
    <w:rsid w:val="E94BE898"/>
    <w:rsid w:val="E9FF845E"/>
    <w:rsid w:val="E9FFA6AB"/>
    <w:rsid w:val="EA575DEA"/>
    <w:rsid w:val="EACD24D5"/>
    <w:rsid w:val="EAFE6087"/>
    <w:rsid w:val="EAFFB785"/>
    <w:rsid w:val="EB59263E"/>
    <w:rsid w:val="EBBFAA9B"/>
    <w:rsid w:val="EBC69069"/>
    <w:rsid w:val="EBE84B2A"/>
    <w:rsid w:val="EBFB993D"/>
    <w:rsid w:val="EBFD961A"/>
    <w:rsid w:val="EBFFC5DA"/>
    <w:rsid w:val="EDBFC715"/>
    <w:rsid w:val="EE7B9E9D"/>
    <w:rsid w:val="EEFAFD89"/>
    <w:rsid w:val="EEFB0F00"/>
    <w:rsid w:val="EEFF62AA"/>
    <w:rsid w:val="EEFF6BF3"/>
    <w:rsid w:val="EF0F124A"/>
    <w:rsid w:val="EF136D71"/>
    <w:rsid w:val="EF5E3727"/>
    <w:rsid w:val="EFB54B0E"/>
    <w:rsid w:val="EFBD0CFD"/>
    <w:rsid w:val="EFBD2E64"/>
    <w:rsid w:val="EFBE2A70"/>
    <w:rsid w:val="EFCDEA38"/>
    <w:rsid w:val="EFEFC823"/>
    <w:rsid w:val="EFF53001"/>
    <w:rsid w:val="EFFB9006"/>
    <w:rsid w:val="EFFF8B55"/>
    <w:rsid w:val="F127C7E8"/>
    <w:rsid w:val="F2FAE368"/>
    <w:rsid w:val="F33F50AF"/>
    <w:rsid w:val="F37E993F"/>
    <w:rsid w:val="F39F3A76"/>
    <w:rsid w:val="F3E65D8A"/>
    <w:rsid w:val="F3EFEB54"/>
    <w:rsid w:val="F3FF3BCE"/>
    <w:rsid w:val="F429956A"/>
    <w:rsid w:val="F47586DA"/>
    <w:rsid w:val="F4DFE31B"/>
    <w:rsid w:val="F57B22BF"/>
    <w:rsid w:val="F57EB47A"/>
    <w:rsid w:val="F57F7DC1"/>
    <w:rsid w:val="F5CE2086"/>
    <w:rsid w:val="F5DC3290"/>
    <w:rsid w:val="F5EAF9A2"/>
    <w:rsid w:val="F5F72F3B"/>
    <w:rsid w:val="F5FA61C0"/>
    <w:rsid w:val="F5FAC791"/>
    <w:rsid w:val="F60EFDE2"/>
    <w:rsid w:val="F67E81AC"/>
    <w:rsid w:val="F67E94E6"/>
    <w:rsid w:val="F6CADA5C"/>
    <w:rsid w:val="F6F3493A"/>
    <w:rsid w:val="F6F9919B"/>
    <w:rsid w:val="F6FFBF18"/>
    <w:rsid w:val="F747F184"/>
    <w:rsid w:val="F74FB896"/>
    <w:rsid w:val="F76F7820"/>
    <w:rsid w:val="F79FC6B0"/>
    <w:rsid w:val="F7BD2754"/>
    <w:rsid w:val="F7D9E777"/>
    <w:rsid w:val="F7EBE905"/>
    <w:rsid w:val="F7FFA14F"/>
    <w:rsid w:val="F89B7E67"/>
    <w:rsid w:val="F927D94F"/>
    <w:rsid w:val="F9CF0FCA"/>
    <w:rsid w:val="F9F5569B"/>
    <w:rsid w:val="FA4B7E1A"/>
    <w:rsid w:val="FAACAA09"/>
    <w:rsid w:val="FAEFD5E3"/>
    <w:rsid w:val="FAEFDCD7"/>
    <w:rsid w:val="FAEFFCC3"/>
    <w:rsid w:val="FAF3A397"/>
    <w:rsid w:val="FB0F466D"/>
    <w:rsid w:val="FB5DD214"/>
    <w:rsid w:val="FB7375AC"/>
    <w:rsid w:val="FB7F1357"/>
    <w:rsid w:val="FB7F8917"/>
    <w:rsid w:val="FB7FC746"/>
    <w:rsid w:val="FBCEB5E8"/>
    <w:rsid w:val="FBDE1D3B"/>
    <w:rsid w:val="FBEBDBA0"/>
    <w:rsid w:val="FBEF19AA"/>
    <w:rsid w:val="FBF3873B"/>
    <w:rsid w:val="FBFD4AAF"/>
    <w:rsid w:val="FBFFED5C"/>
    <w:rsid w:val="FC2FBB42"/>
    <w:rsid w:val="FC7B0420"/>
    <w:rsid w:val="FC7B3027"/>
    <w:rsid w:val="FCB6486F"/>
    <w:rsid w:val="FD1FE96A"/>
    <w:rsid w:val="FD239461"/>
    <w:rsid w:val="FD379C5C"/>
    <w:rsid w:val="FD6C26E4"/>
    <w:rsid w:val="FD6FD609"/>
    <w:rsid w:val="FD76ED87"/>
    <w:rsid w:val="FD7E5F8A"/>
    <w:rsid w:val="FDAF8691"/>
    <w:rsid w:val="FDBE5FA6"/>
    <w:rsid w:val="FDBF60C1"/>
    <w:rsid w:val="FDC8160D"/>
    <w:rsid w:val="FDDE8E5E"/>
    <w:rsid w:val="FDF70DC9"/>
    <w:rsid w:val="FDFAB706"/>
    <w:rsid w:val="FDFB2F00"/>
    <w:rsid w:val="FDFFC974"/>
    <w:rsid w:val="FDFFD2CC"/>
    <w:rsid w:val="FDFFDA52"/>
    <w:rsid w:val="FE1E4FA9"/>
    <w:rsid w:val="FE57C200"/>
    <w:rsid w:val="FE5F0547"/>
    <w:rsid w:val="FE63CEAE"/>
    <w:rsid w:val="FE6D4B68"/>
    <w:rsid w:val="FE7EDEC2"/>
    <w:rsid w:val="FE7FB3DF"/>
    <w:rsid w:val="FEBB1C3F"/>
    <w:rsid w:val="FECFC055"/>
    <w:rsid w:val="FED7DDC0"/>
    <w:rsid w:val="FEDEE208"/>
    <w:rsid w:val="FEF6F6DC"/>
    <w:rsid w:val="FEFB1F2B"/>
    <w:rsid w:val="FEFF1391"/>
    <w:rsid w:val="FEFFB5F9"/>
    <w:rsid w:val="FF1FF476"/>
    <w:rsid w:val="FF2C141E"/>
    <w:rsid w:val="FF37A708"/>
    <w:rsid w:val="FF3BF13D"/>
    <w:rsid w:val="FF3C487F"/>
    <w:rsid w:val="FF3FDB35"/>
    <w:rsid w:val="FF5B1692"/>
    <w:rsid w:val="FF5CF295"/>
    <w:rsid w:val="FF648F70"/>
    <w:rsid w:val="FF6FF167"/>
    <w:rsid w:val="FF7709A0"/>
    <w:rsid w:val="FF777DBC"/>
    <w:rsid w:val="FF779F29"/>
    <w:rsid w:val="FF7B59D3"/>
    <w:rsid w:val="FF7BDF6C"/>
    <w:rsid w:val="FF7DCA5F"/>
    <w:rsid w:val="FF7F05BA"/>
    <w:rsid w:val="FF7F8A50"/>
    <w:rsid w:val="FF7FD601"/>
    <w:rsid w:val="FF999DB4"/>
    <w:rsid w:val="FF99D453"/>
    <w:rsid w:val="FF9F1BCA"/>
    <w:rsid w:val="FFAD9A79"/>
    <w:rsid w:val="FFBB08BC"/>
    <w:rsid w:val="FFBF8681"/>
    <w:rsid w:val="FFBFAC4A"/>
    <w:rsid w:val="FFC9644B"/>
    <w:rsid w:val="FFD30D71"/>
    <w:rsid w:val="FFDFF90D"/>
    <w:rsid w:val="FFE58086"/>
    <w:rsid w:val="FFE6D0BC"/>
    <w:rsid w:val="FFE72E31"/>
    <w:rsid w:val="FFE81B3D"/>
    <w:rsid w:val="FFEF1410"/>
    <w:rsid w:val="FFEF59CA"/>
    <w:rsid w:val="FFF17BAF"/>
    <w:rsid w:val="FFF19B3A"/>
    <w:rsid w:val="FFF7AB5A"/>
    <w:rsid w:val="FFFCEAB6"/>
    <w:rsid w:val="FFFDA500"/>
    <w:rsid w:val="FFFE4BCE"/>
    <w:rsid w:val="FFFECBBC"/>
    <w:rsid w:val="FFFF0675"/>
    <w:rsid w:val="FFFF06F8"/>
    <w:rsid w:val="FFFF27CF"/>
    <w:rsid w:val="FFFF5704"/>
    <w:rsid w:val="FFFFCB97"/>
    <w:rsid w:val="FFFFCF08"/>
    <w:rsid w:val="FFFFE6B7"/>
    <w:rsid w:val="FFFFF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宋体"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312</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2024-04-19T18:13:00Z</dcterms:created>
  <dc:creator>xhao</dc:creator>
  <cp:lastModifiedBy>xhao</cp:lastModifiedBy>
  <dcterms:modified xsi:type="dcterms:W3CDTF">2024-04-20T21:47:31Z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_ZOTERO_BIBSTYLE_1">
    <vt:lpwstr>{"firstLineIndent":-384,"indent":384,"lineSpacing":240,"entrySpacing":0,"tabStops":[384],"tabStopsCount":1}</vt:lpwstr>
  </property>
  <property fmtid="{D5CDD505-2E9C-101B-9397-08002B2CF9AE}" pid="4" name="ZOTERO_PREF_1">
    <vt:lpwstr>&lt;data data-version="3" zotero-version="6.0.35"&gt;&lt;session id="ce0FJcz8"/&gt;&lt;style id="http://www.zotero.org/styles/china-national-standard-gb-t-7714-2015-numeric-fullname-nodoi" hasBibliography="1" bibliographyStyleHasBeenSet="1"/&gt;&lt;prefs&gt;&lt;pref name="fieldType</vt:lpwstr>
  </property>
  <property fmtid="{D5CDD505-2E9C-101B-9397-08002B2CF9AE}" pid="5" name="ZOTERO_PREF_2">
    <vt:lpwstr>" value="Field"/&gt;&lt;/prefs&gt;&lt;/data&gt;</vt:lpwstr>
  </property>
</Properties>
</file>