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US" w:eastAsia="zh-CN"/>
        </w:rPr>
      </w:pPr>
      <w:r>
        <w:rPr>
          <w:rFonts w:hint="eastAsia"/>
          <w:b/>
          <w:bCs/>
          <w:sz w:val="44"/>
          <w:szCs w:val="44"/>
          <w:lang w:val="en-US" w:eastAsia="zh-CN"/>
        </w:rPr>
        <w:t>第十九届全国大学生智能汽车竞赛</w:t>
      </w:r>
      <w:ins w:id="0" w:author="xhao" w:date="2024-06-25T17:17:58Z">
        <w:r>
          <w:rPr>
            <w:rFonts w:hint="eastAsia"/>
            <w:b/>
            <w:bCs/>
            <w:sz w:val="44"/>
            <w:szCs w:val="44"/>
            <w:lang w:val="en-US" w:eastAsia="zh-CN"/>
          </w:rPr>
          <w:t>预算</w:t>
        </w:r>
      </w:ins>
      <w:ins w:id="1" w:author="xhao" w:date="2024-06-25T17:17:59Z">
        <w:r>
          <w:rPr>
            <w:rFonts w:hint="eastAsia"/>
            <w:b/>
            <w:bCs/>
            <w:sz w:val="44"/>
            <w:szCs w:val="44"/>
            <w:lang w:val="en-US" w:eastAsia="zh-CN"/>
          </w:rPr>
          <w:t>申请</w:t>
        </w:r>
      </w:ins>
    </w:p>
    <w:p>
      <w:pPr>
        <w:rPr>
          <w:rFonts w:hint="default"/>
          <w:lang w:val="en-US" w:eastAsia="zh-CN"/>
        </w:rPr>
      </w:pPr>
    </w:p>
    <w:p>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赛事简介</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del w:id="2" w:author="xhao" w:date="2024-06-25T21:43:12Z"/>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全国大学生智能汽车竞赛为有教育部高等学校自动化专业教学指导分委员会创办、现由中国自动化学会主办的全国性赛事，已被教育部批准列入国家教学质量与教学改革工程资助项目，至今已成功举办十八届。</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del w:id="3" w:author="xhao" w:date="2024-06-25T21:43:23Z"/>
          <w:rFonts w:hint="eastAsia" w:ascii="FangSong_GB2312" w:hAnsi="FangSong_GB2312" w:eastAsia="FangSong_GB2312" w:cs="FangSong_GB2312"/>
          <w:sz w:val="32"/>
          <w:szCs w:val="32"/>
          <w:lang w:val="en-US" w:eastAsia="zh-CN"/>
        </w:rPr>
      </w:pPr>
      <w:r>
        <w:rPr>
          <w:rFonts w:hint="eastAsia" w:ascii="FangSong_GB2312" w:hAnsi="FangSong_GB2312" w:eastAsia="FangSong_GB2312" w:cs="FangSong_GB2312"/>
          <w:sz w:val="32"/>
          <w:szCs w:val="32"/>
          <w:lang w:val="en-US" w:eastAsia="zh-CN"/>
        </w:rPr>
        <w:t>全国分为五个赛区，参赛学生总规模超过55万人次，其中第十八届超过13万人次</w:t>
      </w:r>
      <w:del w:id="4" w:author="xhao" w:date="2024-06-25T21:43:17Z">
        <w:r>
          <w:rPr>
            <w:rFonts w:hint="eastAsia" w:ascii="FangSong_GB2312" w:hAnsi="FangSong_GB2312" w:eastAsia="FangSong_GB2312" w:cs="FangSong_GB2312"/>
            <w:sz w:val="32"/>
            <w:szCs w:val="32"/>
            <w:lang w:val="en-US" w:eastAsia="zh-CN"/>
          </w:rPr>
          <w:delText>，总体成逐年上升趋势</w:delText>
        </w:r>
      </w:del>
      <w:r>
        <w:rPr>
          <w:rFonts w:hint="eastAsia" w:ascii="FangSong_GB2312" w:hAnsi="FangSong_GB2312" w:eastAsia="FangSong_GB2312" w:cs="FangSong_GB2312"/>
          <w:sz w:val="32"/>
          <w:szCs w:val="32"/>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del w:id="5" w:author="xhao" w:date="2024-06-25T21:43:21Z"/>
          <w:rFonts w:hint="eastAsia" w:ascii="FangSong_GB2312" w:hAnsi="FangSong_GB2312" w:eastAsia="FangSong_GB2312" w:cs="FangSong_GB2312"/>
          <w:sz w:val="32"/>
          <w:szCs w:val="32"/>
          <w:lang w:val="en-US" w:eastAsia="zh-CN"/>
        </w:rPr>
      </w:pPr>
      <w:del w:id="6" w:author="xhao" w:date="2024-06-25T21:43:21Z">
        <w:r>
          <w:rPr>
            <w:rFonts w:hint="eastAsia" w:ascii="FangSong_GB2312" w:hAnsi="FangSong_GB2312" w:eastAsia="FangSong_GB2312" w:cs="FangSong_GB2312"/>
            <w:sz w:val="32"/>
            <w:szCs w:val="32"/>
            <w:lang w:val="en-US" w:eastAsia="zh-CN"/>
          </w:rPr>
          <w:delText>我校竞赛获奖情况如下：</w:delText>
        </w:r>
      </w:del>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del w:id="8" w:author="xhao" w:date="2024-06-25T21:43:21Z"/>
          <w:rFonts w:hint="default" w:ascii="FangSong_GB2312" w:hAnsi="FangSong_GB2312" w:eastAsia="FangSong_GB2312" w:cs="FangSong_GB2312"/>
          <w:sz w:val="32"/>
          <w:szCs w:val="32"/>
          <w:lang w:val="en-US" w:eastAsia="zh-CN"/>
        </w:rPr>
        <w:pPrChange w:id="7" w:author="xhao" w:date="2024-06-25T21:43:23Z">
          <w:pPr>
            <w:keepNext w:val="0"/>
            <w:keepLines w:val="0"/>
            <w:pageBreakBefore w:val="0"/>
            <w:widowControl/>
            <w:numPr>
              <w:ilvl w:val="0"/>
              <w:numId w:val="12"/>
            </w:numPr>
            <w:kinsoku/>
            <w:wordWrap/>
            <w:overflowPunct/>
            <w:topLinePunct w:val="0"/>
            <w:autoSpaceDE/>
            <w:autoSpaceDN/>
            <w:bidi w:val="0"/>
            <w:adjustRightInd/>
            <w:snapToGrid/>
            <w:spacing w:line="560" w:lineRule="exact"/>
            <w:ind w:firstLine="720" w:firstLineChars="0"/>
            <w:textAlignment w:val="auto"/>
          </w:pPr>
        </w:pPrChange>
      </w:pPr>
      <w:del w:id="9" w:author="xhao" w:date="2024-06-25T21:43:21Z">
        <w:r>
          <w:rPr>
            <w:rFonts w:hint="eastAsia" w:ascii="FangSong_GB2312" w:hAnsi="FangSong_GB2312" w:eastAsia="FangSong_GB2312" w:cs="FangSong_GB2312"/>
            <w:sz w:val="32"/>
            <w:szCs w:val="32"/>
            <w:lang w:val="en-US" w:eastAsia="zh-CN"/>
          </w:rPr>
          <w:delText>第十八届获得国赛二等奖1项，区赛一等奖1项、二等奖3项和优胜奖1项；</w:delText>
        </w:r>
      </w:del>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del w:id="11" w:author="xhao" w:date="2024-06-25T21:43:21Z"/>
          <w:rFonts w:hint="default" w:ascii="FangSong_GB2312" w:hAnsi="FangSong_GB2312" w:eastAsia="FangSong_GB2312" w:cs="FangSong_GB2312"/>
          <w:sz w:val="32"/>
          <w:szCs w:val="32"/>
          <w:lang w:val="en-US" w:eastAsia="zh-CN"/>
        </w:rPr>
        <w:pPrChange w:id="10" w:author="xhao" w:date="2024-06-25T21:43:23Z">
          <w:pPr>
            <w:keepNext w:val="0"/>
            <w:keepLines w:val="0"/>
            <w:pageBreakBefore w:val="0"/>
            <w:widowControl/>
            <w:numPr>
              <w:ilvl w:val="0"/>
              <w:numId w:val="12"/>
            </w:numPr>
            <w:kinsoku/>
            <w:wordWrap/>
            <w:overflowPunct/>
            <w:topLinePunct w:val="0"/>
            <w:autoSpaceDE/>
            <w:autoSpaceDN/>
            <w:bidi w:val="0"/>
            <w:adjustRightInd/>
            <w:snapToGrid/>
            <w:spacing w:line="560" w:lineRule="exact"/>
            <w:ind w:firstLine="720" w:firstLineChars="0"/>
            <w:textAlignment w:val="auto"/>
          </w:pPr>
        </w:pPrChange>
      </w:pPr>
      <w:del w:id="12" w:author="xhao" w:date="2024-06-25T21:43:21Z">
        <w:r>
          <w:rPr>
            <w:rFonts w:hint="eastAsia" w:ascii="FangSong_GB2312" w:hAnsi="FangSong_GB2312" w:eastAsia="FangSong_GB2312" w:cs="FangSong_GB2312"/>
            <w:sz w:val="32"/>
            <w:szCs w:val="32"/>
            <w:lang w:val="en-US" w:eastAsia="zh-CN"/>
          </w:rPr>
          <w:delText>第十七届获得区赛二等奖1项和三等奖3项；</w:delText>
        </w:r>
      </w:del>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del w:id="14" w:author="xhao" w:date="2024-06-25T21:43:21Z"/>
          <w:rFonts w:hint="default" w:ascii="FangSong_GB2312" w:hAnsi="FangSong_GB2312" w:eastAsia="FangSong_GB2312" w:cs="FangSong_GB2312"/>
          <w:sz w:val="32"/>
          <w:szCs w:val="32"/>
          <w:lang w:val="en-US" w:eastAsia="zh-CN"/>
        </w:rPr>
        <w:pPrChange w:id="13" w:author="xhao" w:date="2024-06-25T21:43:23Z">
          <w:pPr>
            <w:keepNext w:val="0"/>
            <w:keepLines w:val="0"/>
            <w:pageBreakBefore w:val="0"/>
            <w:widowControl/>
            <w:numPr>
              <w:ilvl w:val="0"/>
              <w:numId w:val="12"/>
            </w:numPr>
            <w:kinsoku/>
            <w:wordWrap/>
            <w:overflowPunct/>
            <w:topLinePunct w:val="0"/>
            <w:autoSpaceDE/>
            <w:autoSpaceDN/>
            <w:bidi w:val="0"/>
            <w:adjustRightInd/>
            <w:snapToGrid/>
            <w:spacing w:line="560" w:lineRule="exact"/>
            <w:ind w:firstLine="720" w:firstLineChars="0"/>
            <w:textAlignment w:val="auto"/>
          </w:pPr>
        </w:pPrChange>
      </w:pPr>
      <w:del w:id="15" w:author="xhao" w:date="2024-06-25T21:43:21Z">
        <w:r>
          <w:rPr>
            <w:rFonts w:hint="eastAsia" w:ascii="FangSong_GB2312" w:hAnsi="FangSong_GB2312" w:eastAsia="FangSong_GB2312" w:cs="FangSong_GB2312"/>
            <w:sz w:val="32"/>
            <w:szCs w:val="32"/>
            <w:lang w:val="en-US" w:eastAsia="zh-CN"/>
          </w:rPr>
          <w:delText>第十六届获得区赛二等奖3项。</w:delText>
        </w:r>
      </w:del>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textAlignment w:val="auto"/>
        <w:rPr>
          <w:del w:id="17" w:author="xhao" w:date="2024-06-25T21:43:21Z"/>
          <w:rFonts w:hint="eastAsia" w:ascii="FangSong_GB2312" w:hAnsi="FangSong_GB2312" w:eastAsia="FangSong_GB2312" w:cs="FangSong_GB2312"/>
          <w:sz w:val="32"/>
          <w:szCs w:val="32"/>
          <w:lang w:val="en-US" w:eastAsia="zh-CN"/>
        </w:rPr>
        <w:pPrChange w:id="16" w:author="xhao" w:date="2024-06-25T21:43:23Z">
          <w:pPr>
            <w:keepNext w:val="0"/>
            <w:keepLines w:val="0"/>
            <w:pageBreakBefore w:val="0"/>
            <w:widowControl/>
            <w:numPr>
              <w:ilvl w:val="0"/>
              <w:numId w:val="0"/>
            </w:numPr>
            <w:kinsoku/>
            <w:wordWrap/>
            <w:overflowPunct/>
            <w:topLinePunct w:val="0"/>
            <w:autoSpaceDE/>
            <w:autoSpaceDN/>
            <w:bidi w:val="0"/>
            <w:adjustRightInd/>
            <w:snapToGrid/>
            <w:spacing w:line="560" w:lineRule="exact"/>
            <w:textAlignment w:val="auto"/>
          </w:pPr>
        </w:pPrChange>
      </w:pPr>
      <w:del w:id="18" w:author="xhao" w:date="2024-06-25T21:43:21Z">
        <w:r>
          <w:rPr>
            <w:rFonts w:hint="eastAsia" w:ascii="FangSong_GB2312" w:hAnsi="FangSong_GB2312" w:eastAsia="FangSong_GB2312" w:cs="FangSong_GB2312"/>
            <w:sz w:val="32"/>
            <w:szCs w:val="32"/>
            <w:lang w:val="en-US" w:eastAsia="zh-CN"/>
          </w:rPr>
          <w:delText>总体上，参赛成绩呈现向好趋势。</w:delText>
        </w:r>
      </w:del>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del w:id="19" w:author="xhao" w:date="2024-06-25T21:41:47Z"/>
          <w:rFonts w:hint="default" w:ascii="FangSong_GB2312" w:hAnsi="FangSong_GB2312" w:eastAsia="FangSong_GB2312" w:cs="FangSong_GB2312"/>
          <w:sz w:val="32"/>
          <w:szCs w:val="32"/>
          <w:lang w:val="en-US" w:eastAsia="zh-CN"/>
        </w:rPr>
      </w:pPr>
      <w:del w:id="20" w:author="xhao" w:date="2024-06-25T21:43:21Z">
        <w:r>
          <w:rPr>
            <w:rFonts w:hint="eastAsia" w:ascii="FangSong_GB2312" w:hAnsi="FangSong_GB2312" w:eastAsia="FangSong_GB2312" w:cs="FangSong_GB2312"/>
            <w:sz w:val="32"/>
            <w:szCs w:val="32"/>
            <w:lang w:val="en-US" w:eastAsia="zh-CN"/>
          </w:rPr>
          <w:delText>基于第十八届竞赛成绩考虑，我校在华南赛区各组别的成绩处于前20%范围内。根据国赛负压电磁组别成绩排名，我校位于全国前40%的范围内。</w:delText>
        </w:r>
      </w:del>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textAlignment w:val="auto"/>
        <w:rPr>
          <w:del w:id="22" w:author="xhao" w:date="2024-06-25T21:41:42Z"/>
          <w:rFonts w:hint="default" w:ascii="黑体" w:hAnsi="黑体" w:eastAsia="黑体" w:cs="黑体"/>
          <w:sz w:val="32"/>
          <w:szCs w:val="32"/>
          <w:lang w:val="en-US" w:eastAsia="zh-CN"/>
        </w:rPr>
        <w:pPrChange w:id="21" w:author="xhao" w:date="2024-06-25T21:43:23Z">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pPr>
        </w:pPrChange>
      </w:pPr>
      <w:del w:id="23" w:author="xhao" w:date="2024-06-25T21:41:42Z">
        <w:r>
          <w:rPr>
            <w:rFonts w:hint="eastAsia" w:ascii="黑体" w:hAnsi="黑体" w:eastAsia="黑体" w:cs="黑体"/>
            <w:sz w:val="32"/>
            <w:szCs w:val="32"/>
            <w:lang w:val="en-US" w:eastAsia="zh-CN"/>
          </w:rPr>
          <w:delText>上一年度赛事工作总结</w:delText>
        </w:r>
      </w:del>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textAlignment w:val="auto"/>
        <w:rPr>
          <w:del w:id="25" w:author="xhao" w:date="2024-06-25T21:41:42Z"/>
          <w:rFonts w:hint="eastAsia" w:ascii="KaiTi_GB2312" w:hAnsi="KaiTi_GB2312" w:eastAsia="KaiTi_GB2312" w:cs="KaiTi_GB2312"/>
          <w:b/>
          <w:bCs/>
          <w:sz w:val="32"/>
          <w:szCs w:val="32"/>
          <w:lang w:val="en-US" w:eastAsia="zh-CN"/>
        </w:rPr>
        <w:pPrChange w:id="24" w:author="xhao" w:date="2024-06-25T21:43:23Z">
          <w:pPr>
            <w:keepNext w:val="0"/>
            <w:keepLines w:val="0"/>
            <w:pageBreakBefore w:val="0"/>
            <w:widowControl/>
            <w:numPr>
              <w:ilvl w:val="0"/>
              <w:numId w:val="0"/>
            </w:numPr>
            <w:kinsoku/>
            <w:wordWrap/>
            <w:overflowPunct/>
            <w:topLinePunct w:val="0"/>
            <w:autoSpaceDE/>
            <w:autoSpaceDN/>
            <w:bidi w:val="0"/>
            <w:adjustRightInd/>
            <w:snapToGrid/>
            <w:spacing w:line="560" w:lineRule="exact"/>
            <w:textAlignment w:val="auto"/>
          </w:pPr>
        </w:pPrChange>
      </w:pPr>
      <w:del w:id="26" w:author="xhao" w:date="2024-06-25T21:41:42Z">
        <w:r>
          <w:rPr>
            <w:rFonts w:hint="eastAsia" w:ascii="KaiTi_GB2312" w:hAnsi="KaiTi_GB2312" w:eastAsia="KaiTi_GB2312" w:cs="KaiTi_GB2312"/>
            <w:b/>
            <w:bCs/>
            <w:sz w:val="32"/>
            <w:szCs w:val="32"/>
            <w:lang w:val="en-US" w:eastAsia="zh-CN"/>
          </w:rPr>
          <w:delText>（一）、工作实施及成果</w:delText>
        </w:r>
      </w:del>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del w:id="27" w:author="xhao" w:date="2024-06-25T21:41:42Z"/>
          <w:rFonts w:hint="eastAsia" w:ascii="FangSong_GB2312" w:hAnsi="FangSong_GB2312" w:eastAsia="FangSong_GB2312" w:cs="FangSong_GB2312"/>
          <w:sz w:val="32"/>
          <w:szCs w:val="32"/>
          <w:lang w:val="en-US" w:eastAsia="zh-CN"/>
        </w:rPr>
      </w:pPr>
      <w:del w:id="28" w:author="xhao" w:date="2024-06-25T21:41:42Z">
        <w:r>
          <w:rPr>
            <w:rFonts w:hint="eastAsia" w:ascii="FangSong_GB2312" w:hAnsi="FangSong_GB2312" w:eastAsia="FangSong_GB2312" w:cs="FangSong_GB2312"/>
            <w:sz w:val="32"/>
            <w:szCs w:val="32"/>
            <w:lang w:val="en-US" w:eastAsia="zh-CN"/>
          </w:rPr>
          <w:delText>2023年7月我校派出5支队伍共16人参加于湖南省长沙市中南大学举办的第十八届全国大学生智能汽车竞赛华南赛区比赛。由指导教师郝旭光和颜丽娜带领，参加负压电磁、智能视觉、摄像头三轮、急速越野和声音信标5个组别的比赛。经过激烈角逐，5支队伍分别获得了一等奖（6/86）、二等奖（16/50）、二等奖（31/89）、二等奖（28/61）和优胜奖（35/39）的好成绩。其中，负压电磁组获得国赛资格。</w:delText>
        </w:r>
      </w:del>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del w:id="29" w:author="xhao" w:date="2024-06-25T21:41:42Z"/>
          <w:rFonts w:hint="eastAsia" w:ascii="FangSong_GB2312" w:hAnsi="FangSong_GB2312" w:eastAsia="FangSong_GB2312" w:cs="FangSong_GB2312"/>
          <w:sz w:val="32"/>
          <w:szCs w:val="32"/>
          <w:lang w:val="en-US" w:eastAsia="zh-CN"/>
        </w:rPr>
      </w:pPr>
      <w:del w:id="30" w:author="xhao" w:date="2024-06-25T21:41:42Z">
        <w:r>
          <w:rPr>
            <w:rFonts w:hint="eastAsia" w:ascii="FangSong_GB2312" w:hAnsi="FangSong_GB2312" w:eastAsia="FangSong_GB2312" w:cs="FangSong_GB2312"/>
            <w:sz w:val="32"/>
            <w:szCs w:val="32"/>
            <w:lang w:val="en-US" w:eastAsia="zh-CN"/>
          </w:rPr>
          <w:delText>2023年8月，由指导教师郝旭光带领负压电磁组三名队员李嘉汉、袁浩和张嘉佳去往天津市天津工业大学参加全国总决赛，并最终获得二等奖（22/49）的好成绩。</w:delText>
        </w:r>
      </w:del>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textAlignment w:val="auto"/>
        <w:rPr>
          <w:del w:id="32" w:author="xhao" w:date="2024-06-25T21:41:42Z"/>
          <w:rFonts w:hint="default" w:ascii="KaiTi_GB2312" w:hAnsi="KaiTi_GB2312" w:eastAsia="KaiTi_GB2312" w:cs="KaiTi_GB2312"/>
          <w:b/>
          <w:bCs/>
          <w:sz w:val="32"/>
          <w:szCs w:val="32"/>
          <w:lang w:val="en-US" w:eastAsia="zh-CN"/>
        </w:rPr>
        <w:pPrChange w:id="31" w:author="xhao" w:date="2024-06-25T21:43:23Z">
          <w:pPr>
            <w:keepNext w:val="0"/>
            <w:keepLines w:val="0"/>
            <w:pageBreakBefore w:val="0"/>
            <w:widowControl/>
            <w:numPr>
              <w:ilvl w:val="0"/>
              <w:numId w:val="0"/>
            </w:numPr>
            <w:kinsoku/>
            <w:wordWrap/>
            <w:overflowPunct/>
            <w:topLinePunct w:val="0"/>
            <w:autoSpaceDE/>
            <w:autoSpaceDN/>
            <w:bidi w:val="0"/>
            <w:adjustRightInd/>
            <w:snapToGrid/>
            <w:spacing w:line="560" w:lineRule="exact"/>
            <w:textAlignment w:val="auto"/>
          </w:pPr>
        </w:pPrChange>
      </w:pPr>
      <w:del w:id="33" w:author="xhao" w:date="2024-06-25T21:41:42Z">
        <w:r>
          <w:rPr>
            <w:rFonts w:hint="eastAsia" w:ascii="KaiTi_GB2312" w:hAnsi="KaiTi_GB2312" w:eastAsia="KaiTi_GB2312" w:cs="KaiTi_GB2312"/>
            <w:b/>
            <w:bCs/>
            <w:sz w:val="32"/>
            <w:szCs w:val="32"/>
            <w:lang w:val="en-US" w:eastAsia="zh-CN"/>
          </w:rPr>
          <w:delText>（二）、存在问题及分析、改进措施</w:delText>
        </w:r>
      </w:del>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del w:id="35" w:author="xhao" w:date="2024-06-25T21:41:42Z"/>
          <w:rFonts w:hint="eastAsia" w:ascii="FangSong_GB2312" w:hAnsi="FangSong_GB2312" w:eastAsia="FangSong_GB2312" w:cs="FangSong_GB2312"/>
          <w:b/>
          <w:bCs/>
          <w:sz w:val="32"/>
          <w:szCs w:val="32"/>
          <w:lang w:val="en-US" w:eastAsia="zh-CN"/>
        </w:rPr>
        <w:pPrChange w:id="34" w:author="xhao" w:date="2024-06-25T21:43:23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643" w:firstLineChars="200"/>
            <w:textAlignment w:val="auto"/>
          </w:pPr>
        </w:pPrChange>
      </w:pPr>
      <w:del w:id="36" w:author="xhao" w:date="2024-06-25T21:41:42Z">
        <w:r>
          <w:rPr>
            <w:rFonts w:hint="eastAsia" w:ascii="FangSong_GB2312" w:hAnsi="FangSong_GB2312" w:eastAsia="FangSong_GB2312" w:cs="FangSong_GB2312"/>
            <w:b/>
            <w:bCs/>
            <w:sz w:val="32"/>
            <w:szCs w:val="32"/>
            <w:lang w:val="en-US" w:eastAsia="zh-CN"/>
          </w:rPr>
          <w:delText>1、传承问题</w:delText>
        </w:r>
      </w:del>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del w:id="37" w:author="xhao" w:date="2024-06-25T21:41:42Z"/>
          <w:rFonts w:hint="eastAsia" w:ascii="FangSong_GB2312" w:hAnsi="FangSong_GB2312" w:eastAsia="FangSong_GB2312" w:cs="FangSong_GB2312"/>
          <w:sz w:val="32"/>
          <w:szCs w:val="32"/>
          <w:lang w:val="en-US" w:eastAsia="zh-CN"/>
        </w:rPr>
      </w:pPr>
      <w:del w:id="38" w:author="xhao" w:date="2024-06-25T21:41:42Z">
        <w:r>
          <w:rPr>
            <w:rFonts w:hint="eastAsia" w:ascii="FangSong_GB2312" w:hAnsi="FangSong_GB2312" w:eastAsia="FangSong_GB2312" w:cs="FangSong_GB2312"/>
            <w:sz w:val="32"/>
            <w:szCs w:val="32"/>
            <w:lang w:val="en-US" w:eastAsia="zh-CN"/>
          </w:rPr>
          <w:delText>因教学培养方案的设置问题，对车模感兴趣的学生只有到二年级后才逐渐学习必备知识；经过1年的准备，三年级参赛才可能获得好成绩；但随后因考研复习等原因，对备赛会有影响；而四年级学生基本不会再参赛。因此，学生换届等流动性导致每年备赛，都可能因为传承问题，最终影响到比赛成绩的稳定性。</w:delText>
        </w:r>
      </w:del>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del w:id="39" w:author="xhao" w:date="2024-06-25T21:41:42Z"/>
          <w:rFonts w:hint="eastAsia" w:ascii="FangSong_GB2312" w:hAnsi="FangSong_GB2312" w:eastAsia="FangSong_GB2312" w:cs="FangSong_GB2312"/>
          <w:sz w:val="32"/>
          <w:szCs w:val="32"/>
          <w:lang w:val="en-US" w:eastAsia="zh-CN"/>
        </w:rPr>
      </w:pPr>
      <w:del w:id="40" w:author="xhao" w:date="2024-06-25T21:41:42Z">
        <w:r>
          <w:rPr>
            <w:rFonts w:hint="eastAsia" w:ascii="FangSong_GB2312" w:hAnsi="FangSong_GB2312" w:eastAsia="FangSong_GB2312" w:cs="FangSong_GB2312"/>
            <w:sz w:val="32"/>
            <w:szCs w:val="32"/>
            <w:lang w:val="en-US" w:eastAsia="zh-CN"/>
          </w:rPr>
          <w:delText>改进措施：吸收一年级新生，从零培养，尽量建立完备的传承机制。</w:delText>
        </w:r>
      </w:del>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del w:id="42" w:author="xhao" w:date="2024-06-25T21:41:42Z"/>
          <w:rFonts w:hint="eastAsia" w:ascii="FangSong_GB2312" w:hAnsi="FangSong_GB2312" w:eastAsia="FangSong_GB2312" w:cs="FangSong_GB2312"/>
          <w:b/>
          <w:bCs/>
          <w:sz w:val="32"/>
          <w:szCs w:val="32"/>
          <w:lang w:val="en-US" w:eastAsia="zh-CN"/>
        </w:rPr>
        <w:pPrChange w:id="41" w:author="xhao" w:date="2024-06-25T21:43:23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643" w:firstLineChars="200"/>
            <w:textAlignment w:val="auto"/>
          </w:pPr>
        </w:pPrChange>
      </w:pPr>
      <w:del w:id="43" w:author="xhao" w:date="2024-06-25T21:41:42Z">
        <w:r>
          <w:rPr>
            <w:rFonts w:hint="eastAsia" w:ascii="FangSong_GB2312" w:hAnsi="FangSong_GB2312" w:eastAsia="FangSong_GB2312" w:cs="FangSong_GB2312"/>
            <w:b/>
            <w:bCs/>
            <w:sz w:val="32"/>
            <w:szCs w:val="32"/>
            <w:lang w:val="en-US" w:eastAsia="zh-CN"/>
          </w:rPr>
          <w:delText>2、经费问题</w:delText>
        </w:r>
      </w:del>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del w:id="44" w:author="xhao" w:date="2024-06-25T21:41:42Z"/>
          <w:rFonts w:hint="eastAsia" w:ascii="FangSong_GB2312" w:hAnsi="FangSong_GB2312" w:eastAsia="FangSong_GB2312" w:cs="FangSong_GB2312"/>
          <w:sz w:val="32"/>
          <w:szCs w:val="32"/>
          <w:lang w:val="en-US" w:eastAsia="zh-CN"/>
        </w:rPr>
      </w:pPr>
      <w:del w:id="45" w:author="xhao" w:date="2024-06-25T21:41:42Z">
        <w:r>
          <w:rPr>
            <w:rFonts w:hint="eastAsia" w:ascii="FangSong_GB2312" w:hAnsi="FangSong_GB2312" w:eastAsia="FangSong_GB2312" w:cs="FangSong_GB2312"/>
            <w:sz w:val="32"/>
            <w:szCs w:val="32"/>
            <w:lang w:val="en-US" w:eastAsia="zh-CN"/>
          </w:rPr>
          <w:delText>参赛费用主要包括：备赛所需的车模及相关工具费用、出赛费用两部分。</w:delText>
        </w:r>
      </w:del>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del w:id="46" w:author="xhao" w:date="2024-06-25T21:41:42Z"/>
          <w:rFonts w:hint="eastAsia" w:ascii="FangSong_GB2312" w:hAnsi="FangSong_GB2312" w:eastAsia="FangSong_GB2312" w:cs="FangSong_GB2312"/>
          <w:sz w:val="32"/>
          <w:szCs w:val="32"/>
          <w:lang w:val="en-US" w:eastAsia="zh-CN"/>
        </w:rPr>
      </w:pPr>
      <w:del w:id="47" w:author="xhao" w:date="2024-06-25T21:41:42Z">
        <w:r>
          <w:rPr>
            <w:rFonts w:hint="eastAsia" w:ascii="FangSong_GB2312" w:hAnsi="FangSong_GB2312" w:eastAsia="FangSong_GB2312" w:cs="FangSong_GB2312"/>
            <w:sz w:val="32"/>
            <w:szCs w:val="32"/>
            <w:lang w:val="en-US" w:eastAsia="zh-CN"/>
          </w:rPr>
          <w:delText>因每届比赛组别都会有调整，导致每年车模都会有零部件方面的更新，导致除了部分基础车模底盘外，都需要购置新的车模。因此，总体上每届备赛必不可少车模费用均在4～5万元左右。</w:delText>
        </w:r>
      </w:del>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del w:id="48" w:author="xhao" w:date="2024-06-25T21:41:42Z"/>
          <w:rFonts w:hint="eastAsia" w:ascii="FangSong_GB2312" w:hAnsi="FangSong_GB2312" w:eastAsia="FangSong_GB2312" w:cs="FangSong_GB2312"/>
          <w:sz w:val="32"/>
          <w:szCs w:val="32"/>
          <w:lang w:val="en-US" w:eastAsia="zh-CN"/>
        </w:rPr>
      </w:pPr>
      <w:del w:id="49" w:author="xhao" w:date="2024-06-25T21:41:42Z">
        <w:r>
          <w:rPr>
            <w:rFonts w:hint="eastAsia" w:ascii="FangSong_GB2312" w:hAnsi="FangSong_GB2312" w:eastAsia="FangSong_GB2312" w:cs="FangSong_GB2312"/>
            <w:sz w:val="32"/>
            <w:szCs w:val="32"/>
            <w:lang w:val="en-US" w:eastAsia="zh-CN"/>
          </w:rPr>
          <w:delText>出赛费用因每届比赛地点的不同而变化。但总体上，因每届比赛时间均为暑期，因此出行费用会在总费用中占比较大。而且，赛事规定只有到场比赛的队员才可列入获奖名单，因此无法压缩赴赛队员人数。第十八届包括区赛及国赛，总费用为接近6万元。</w:delText>
        </w:r>
      </w:del>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del w:id="50" w:author="xhao" w:date="2024-06-25T21:41:42Z"/>
          <w:rFonts w:hint="default" w:ascii="FangSong_GB2312" w:hAnsi="FangSong_GB2312" w:eastAsia="FangSong_GB2312" w:cs="FangSong_GB2312"/>
          <w:sz w:val="32"/>
          <w:szCs w:val="32"/>
          <w:lang w:val="en-US" w:eastAsia="zh-CN"/>
        </w:rPr>
      </w:pPr>
      <w:del w:id="51" w:author="xhao" w:date="2024-06-25T21:41:42Z">
        <w:r>
          <w:rPr>
            <w:rFonts w:hint="eastAsia" w:ascii="FangSong_GB2312" w:hAnsi="FangSong_GB2312" w:eastAsia="FangSong_GB2312" w:cs="FangSong_GB2312"/>
            <w:sz w:val="32"/>
            <w:szCs w:val="32"/>
            <w:lang w:val="en-US" w:eastAsia="zh-CN"/>
          </w:rPr>
          <w:delText>改进措施：参考本校其他离岛参赛队伍的措施，降低出行费用、住宿费用。</w:delText>
        </w:r>
      </w:del>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textAlignment w:val="auto"/>
        <w:rPr>
          <w:del w:id="53" w:author="xhao" w:date="2024-06-25T21:41:42Z"/>
          <w:rFonts w:hint="default" w:ascii="黑体" w:hAnsi="黑体" w:eastAsia="黑体" w:cs="黑体"/>
          <w:sz w:val="32"/>
          <w:szCs w:val="32"/>
          <w:lang w:val="en-US" w:eastAsia="zh-CN"/>
        </w:rPr>
        <w:pPrChange w:id="52" w:author="xhao" w:date="2024-06-25T21:43:23Z">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pPr>
        </w:pPrChange>
      </w:pPr>
      <w:del w:id="54" w:author="xhao" w:date="2024-06-25T21:41:42Z">
        <w:r>
          <w:rPr>
            <w:rFonts w:hint="eastAsia" w:ascii="黑体" w:hAnsi="黑体" w:eastAsia="黑体" w:cs="黑体"/>
            <w:sz w:val="32"/>
            <w:szCs w:val="32"/>
            <w:lang w:val="en-US" w:eastAsia="zh-CN"/>
          </w:rPr>
          <w:delText>参加本届竞赛的预期目标</w:delText>
        </w:r>
      </w:del>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
      <w:del w:id="55" w:author="xhao" w:date="2024-06-25T21:41:42Z">
        <w:r>
          <w:rPr>
            <w:rFonts w:hint="eastAsia" w:ascii="FangSong_GB2312" w:hAnsi="FangSong_GB2312" w:eastAsia="FangSong_GB2312" w:cs="FangSong_GB2312"/>
            <w:sz w:val="32"/>
            <w:szCs w:val="32"/>
            <w:lang w:val="en-US" w:eastAsia="zh-CN"/>
          </w:rPr>
          <w:delText>本届竞赛重新调整为8个本科组别。预期，电磁组获得区赛一等奖至国赛二等奖；视觉组、越野组、镜头组和摩托组获得区赛二等奖至一等奖；独轮组、气垫组和模型组获得区赛三等奖至二等奖。获得国赛二等奖1项，区赛二等奖4项，区赛三等奖3项。</w:delText>
        </w:r>
      </w:del>
    </w:p>
    <w:p>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rPr>
          <w:ins w:id="56" w:author="xhao" w:date="2024-05-21T09:23:23Z"/>
          <w:rFonts w:hint="default" w:ascii="黑体" w:hAnsi="黑体" w:eastAsia="黑体" w:cs="黑体"/>
          <w:sz w:val="32"/>
          <w:szCs w:val="32"/>
          <w:lang w:val="en-US" w:eastAsia="zh-CN"/>
        </w:rPr>
      </w:pPr>
      <w:r>
        <w:rPr>
          <w:rFonts w:hint="eastAsia" w:ascii="黑体" w:hAnsi="黑体" w:eastAsia="黑体" w:cs="黑体"/>
          <w:sz w:val="32"/>
          <w:szCs w:val="32"/>
          <w:lang w:val="en-US" w:eastAsia="zh-CN"/>
        </w:rPr>
        <w:t>指导教师基本情况</w:t>
      </w:r>
    </w:p>
    <w:p>
      <w:pPr>
        <w:keepNext w:val="0"/>
        <w:keepLines w:val="0"/>
        <w:pageBreakBefore w:val="0"/>
        <w:widowControl/>
        <w:numPr>
          <w:ilvl w:val="-1"/>
          <w:numId w:val="0"/>
        </w:numPr>
        <w:kinsoku/>
        <w:wordWrap/>
        <w:overflowPunct/>
        <w:topLinePunct w:val="0"/>
        <w:autoSpaceDE/>
        <w:autoSpaceDN/>
        <w:bidi w:val="0"/>
        <w:adjustRightInd/>
        <w:snapToGrid/>
        <w:spacing w:line="300" w:lineRule="exact"/>
        <w:textAlignment w:val="auto"/>
        <w:rPr>
          <w:rFonts w:hint="default" w:ascii="黑体" w:hAnsi="黑体" w:eastAsia="黑体" w:cs="黑体"/>
          <w:sz w:val="10"/>
          <w:szCs w:val="10"/>
          <w:lang w:val="en-US" w:eastAsia="zh-CN"/>
          <w:rPrChange w:id="58" w:author="xhao" w:date="2024-05-21T09:23:45Z">
            <w:rPr>
              <w:rFonts w:hint="default" w:ascii="黑体" w:hAnsi="黑体" w:eastAsia="黑体" w:cs="黑体"/>
              <w:sz w:val="32"/>
              <w:szCs w:val="32"/>
              <w:lang w:val="en-US" w:eastAsia="zh-CN"/>
            </w:rPr>
          </w:rPrChange>
        </w:rPr>
        <w:pPrChange w:id="57" w:author="xhao" w:date="2024-05-21T09:24:05Z">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pPr>
        </w:pPrChange>
      </w:pPr>
    </w:p>
    <w:tbl>
      <w:tblPr>
        <w:tblStyle w:val="88"/>
        <w:tblW w:w="814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Change w:id="59" w:author="xhao" w:date="2024-05-21T09:23:02Z">
          <w:tblPr>
            <w:tblStyle w:val="88"/>
            <w:tblW w:w="1003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PrChange>
      </w:tblPr>
      <w:tblGrid>
        <w:gridCol w:w="788"/>
        <w:gridCol w:w="1029"/>
        <w:gridCol w:w="1275"/>
        <w:gridCol w:w="1286"/>
        <w:gridCol w:w="3771"/>
        <w:tblGridChange w:id="60">
          <w:tblGrid>
            <w:gridCol w:w="675"/>
            <w:gridCol w:w="930"/>
            <w:gridCol w:w="1770"/>
            <w:gridCol w:w="1755"/>
            <w:gridCol w:w="4905"/>
          </w:tblGrid>
        </w:tblGridChange>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62" w:author="xhao" w:date="2024-05-21T09:23:02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50" w:hRule="atLeast"/>
          <w:ins w:id="61" w:author="xhao" w:date="2024-05-21T09:10:40Z"/>
          <w:trPrChange w:id="62" w:author="xhao" w:date="2024-05-21T09:23:02Z">
            <w:trPr>
              <w:trHeight w:val="450" w:hRule="atLeast"/>
            </w:trPr>
          </w:trPrChange>
        </w:trPr>
        <w:tc>
          <w:tcPr>
            <w:tcW w:w="788" w:type="dxa"/>
            <w:tcBorders>
              <w:top w:val="double" w:color="000000" w:sz="4" w:space="0"/>
              <w:left w:val="double" w:color="000000" w:sz="4" w:space="0"/>
              <w:bottom w:val="single" w:color="000000" w:sz="4" w:space="0"/>
              <w:right w:val="single" w:color="000000" w:sz="4" w:space="0"/>
            </w:tcBorders>
            <w:shd w:val="clear" w:color="auto" w:fill="auto"/>
            <w:noWrap/>
            <w:vAlign w:val="center"/>
            <w:tcPrChange w:id="63" w:author="xhao" w:date="2024-05-21T09:23:02Z">
              <w:tcPr>
                <w:tcW w:w="675" w:type="dxa"/>
                <w:tcBorders>
                  <w:top w:val="double" w:color="000000" w:sz="4" w:space="0"/>
                  <w:left w:val="double" w:color="000000" w:sz="4" w:space="0"/>
                  <w:bottom w:val="single" w:color="000000" w:sz="4" w:space="0"/>
                  <w:right w:val="single" w:color="000000" w:sz="4" w:space="0"/>
                </w:tcBorders>
                <w:noWrap/>
                <w:vAlign w:val="center"/>
              </w:tcPr>
            </w:tcPrChange>
          </w:tcPr>
          <w:p>
            <w:pPr>
              <w:keepNext w:val="0"/>
              <w:keepLines w:val="0"/>
              <w:widowControl/>
              <w:suppressLineNumbers w:val="0"/>
              <w:spacing w:line="300" w:lineRule="exact"/>
              <w:jc w:val="center"/>
              <w:textAlignment w:val="center"/>
              <w:rPr>
                <w:ins w:id="65" w:author="xhao" w:date="2024-05-21T09:10:40Z"/>
                <w:rFonts w:hint="eastAsia" w:ascii="宋体" w:hAnsi="宋体" w:eastAsia="宋体" w:cs="宋体"/>
                <w:i w:val="0"/>
                <w:iCs w:val="0"/>
                <w:color w:val="000000"/>
                <w:sz w:val="26"/>
                <w:szCs w:val="26"/>
                <w:u w:val="none"/>
              </w:rPr>
              <w:pPrChange w:id="64" w:author="xhao" w:date="2024-05-21T09:21:53Z">
                <w:pPr>
                  <w:keepNext w:val="0"/>
                  <w:keepLines w:val="0"/>
                  <w:widowControl/>
                  <w:suppressLineNumbers w:val="0"/>
                  <w:jc w:val="center"/>
                  <w:textAlignment w:val="center"/>
                </w:pPr>
              </w:pPrChange>
            </w:pPr>
            <w:del w:id="66" w:author="xhao" w:date="2024-05-21T09:10:55Z">
              <w:r>
                <w:rPr>
                  <w:rFonts w:hint="eastAsia" w:ascii="宋体" w:hAnsi="宋体" w:eastAsia="宋体" w:cs="宋体"/>
                  <w:color w:val="000000"/>
                  <w:sz w:val="26"/>
                  <w:szCs w:val="26"/>
                  <w:u w:val="none"/>
                  <w:lang w:val="en-US" w:eastAsia="zh-CN" w:bidi="ar"/>
                  <w:rPrChange w:id="67" w:author="xhao" w:date="2024-05-21T09:21:40Z">
                    <w:rPr>
                      <w:rFonts w:hint="eastAsia" w:ascii="FangSong_GB2312" w:hAnsi="FangSong_GB2312" w:eastAsia="FangSong_GB2312" w:cs="FangSong_GB2312"/>
                      <w:sz w:val="32"/>
                      <w:szCs w:val="32"/>
                      <w:lang w:val="en-US" w:eastAsia="zh-CN"/>
                    </w:rPr>
                  </w:rPrChange>
                </w:rPr>
                <w:delText>正文</w:delText>
              </w:r>
            </w:del>
            <w:ins w:id="68" w:author="xhao" w:date="2024-05-21T09:10:40Z">
              <w:r>
                <w:rPr>
                  <w:rFonts w:hint="eastAsia" w:ascii="宋体" w:hAnsi="宋体" w:eastAsia="宋体" w:cs="宋体"/>
                  <w:i w:val="0"/>
                  <w:iCs w:val="0"/>
                  <w:color w:val="000000"/>
                  <w:kern w:val="0"/>
                  <w:sz w:val="26"/>
                  <w:szCs w:val="26"/>
                  <w:u w:val="none"/>
                  <w:lang w:val="en-US" w:eastAsia="zh-CN" w:bidi="ar"/>
                </w:rPr>
                <w:t>编号</w:t>
              </w:r>
            </w:ins>
          </w:p>
        </w:tc>
        <w:tc>
          <w:tcPr>
            <w:tcW w:w="1029" w:type="dxa"/>
            <w:tcBorders>
              <w:top w:val="double" w:color="000000" w:sz="4" w:space="0"/>
              <w:left w:val="single" w:color="000000" w:sz="4" w:space="0"/>
              <w:bottom w:val="single" w:color="000000" w:sz="4" w:space="0"/>
              <w:right w:val="single" w:color="000000" w:sz="4" w:space="0"/>
            </w:tcBorders>
            <w:shd w:val="clear" w:color="auto" w:fill="auto"/>
            <w:noWrap/>
            <w:vAlign w:val="center"/>
            <w:tcPrChange w:id="69" w:author="xhao" w:date="2024-05-21T09:23:02Z">
              <w:tcPr>
                <w:tcW w:w="930" w:type="dxa"/>
                <w:tcBorders>
                  <w:top w:val="doub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70" w:author="xhao" w:date="2024-05-21T09:10:40Z"/>
                <w:rFonts w:hint="eastAsia" w:ascii="宋体" w:hAnsi="宋体" w:eastAsia="宋体" w:cs="宋体"/>
                <w:i w:val="0"/>
                <w:iCs w:val="0"/>
                <w:color w:val="000000"/>
                <w:sz w:val="26"/>
                <w:szCs w:val="26"/>
                <w:u w:val="none"/>
              </w:rPr>
            </w:pPr>
            <w:ins w:id="71" w:author="xhao" w:date="2024-05-21T09:10:40Z">
              <w:r>
                <w:rPr>
                  <w:rFonts w:hint="eastAsia" w:ascii="宋体" w:hAnsi="宋体" w:eastAsia="宋体" w:cs="宋体"/>
                  <w:i w:val="0"/>
                  <w:iCs w:val="0"/>
                  <w:color w:val="000000"/>
                  <w:kern w:val="0"/>
                  <w:sz w:val="26"/>
                  <w:szCs w:val="26"/>
                  <w:u w:val="none"/>
                  <w:lang w:val="en-US" w:eastAsia="zh-CN" w:bidi="ar"/>
                </w:rPr>
                <w:t>组别</w:t>
              </w:r>
            </w:ins>
          </w:p>
        </w:tc>
        <w:tc>
          <w:tcPr>
            <w:tcW w:w="1275" w:type="dxa"/>
            <w:tcBorders>
              <w:top w:val="double" w:color="000000" w:sz="4" w:space="0"/>
              <w:left w:val="single" w:color="000000" w:sz="4" w:space="0"/>
              <w:bottom w:val="single" w:color="000000" w:sz="4" w:space="0"/>
              <w:right w:val="single" w:color="000000" w:sz="4" w:space="0"/>
            </w:tcBorders>
            <w:shd w:val="clear" w:color="auto" w:fill="auto"/>
            <w:noWrap/>
            <w:vAlign w:val="center"/>
            <w:tcPrChange w:id="72" w:author="xhao" w:date="2024-05-21T09:23:02Z">
              <w:tcPr>
                <w:tcW w:w="1770" w:type="dxa"/>
                <w:tcBorders>
                  <w:top w:val="doub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spacing w:line="300" w:lineRule="exact"/>
              <w:jc w:val="center"/>
              <w:textAlignment w:val="center"/>
              <w:rPr>
                <w:ins w:id="74" w:author="xhao" w:date="2024-05-21T09:12:02Z"/>
                <w:rFonts w:hint="eastAsia" w:ascii="宋体" w:hAnsi="宋体" w:eastAsia="宋体" w:cs="宋体"/>
                <w:i w:val="0"/>
                <w:iCs w:val="0"/>
                <w:color w:val="000000"/>
                <w:kern w:val="0"/>
                <w:sz w:val="26"/>
                <w:szCs w:val="26"/>
                <w:u w:val="none"/>
                <w:lang w:val="en-US" w:eastAsia="zh-CN" w:bidi="ar"/>
              </w:rPr>
              <w:pPrChange w:id="73" w:author="xhao" w:date="2024-05-21T09:21:20Z">
                <w:pPr>
                  <w:keepNext w:val="0"/>
                  <w:keepLines w:val="0"/>
                  <w:widowControl/>
                  <w:suppressLineNumbers w:val="0"/>
                  <w:jc w:val="center"/>
                  <w:textAlignment w:val="center"/>
                </w:pPr>
              </w:pPrChange>
            </w:pPr>
            <w:ins w:id="75" w:author="xhao" w:date="2024-05-21T09:10:40Z">
              <w:r>
                <w:rPr>
                  <w:rFonts w:hint="eastAsia" w:ascii="宋体" w:hAnsi="宋体" w:eastAsia="宋体" w:cs="宋体"/>
                  <w:i w:val="0"/>
                  <w:iCs w:val="0"/>
                  <w:color w:val="000000"/>
                  <w:kern w:val="0"/>
                  <w:sz w:val="26"/>
                  <w:szCs w:val="26"/>
                  <w:u w:val="none"/>
                  <w:lang w:val="en-US" w:eastAsia="zh-CN" w:bidi="ar"/>
                </w:rPr>
                <w:t>第一</w:t>
              </w:r>
            </w:ins>
          </w:p>
          <w:p>
            <w:pPr>
              <w:keepNext w:val="0"/>
              <w:keepLines w:val="0"/>
              <w:widowControl/>
              <w:suppressLineNumbers w:val="0"/>
              <w:spacing w:line="300" w:lineRule="exact"/>
              <w:jc w:val="center"/>
              <w:textAlignment w:val="center"/>
              <w:rPr>
                <w:ins w:id="77" w:author="xhao" w:date="2024-05-21T09:10:40Z"/>
                <w:rFonts w:hint="eastAsia" w:ascii="宋体" w:hAnsi="宋体" w:eastAsia="宋体" w:cs="宋体"/>
                <w:i w:val="0"/>
                <w:iCs w:val="0"/>
                <w:color w:val="000000"/>
                <w:sz w:val="26"/>
                <w:szCs w:val="26"/>
                <w:u w:val="none"/>
              </w:rPr>
              <w:pPrChange w:id="76" w:author="xhao" w:date="2024-05-21T09:21:20Z">
                <w:pPr>
                  <w:keepNext w:val="0"/>
                  <w:keepLines w:val="0"/>
                  <w:widowControl/>
                  <w:suppressLineNumbers w:val="0"/>
                  <w:jc w:val="center"/>
                  <w:textAlignment w:val="center"/>
                </w:pPr>
              </w:pPrChange>
            </w:pPr>
            <w:ins w:id="78" w:author="xhao" w:date="2024-05-21T09:10:40Z">
              <w:r>
                <w:rPr>
                  <w:rFonts w:hint="eastAsia" w:ascii="宋体" w:hAnsi="宋体" w:eastAsia="宋体" w:cs="宋体"/>
                  <w:i w:val="0"/>
                  <w:iCs w:val="0"/>
                  <w:color w:val="000000"/>
                  <w:kern w:val="0"/>
                  <w:sz w:val="26"/>
                  <w:szCs w:val="26"/>
                  <w:u w:val="none"/>
                  <w:lang w:val="en-US" w:eastAsia="zh-CN" w:bidi="ar"/>
                </w:rPr>
                <w:t>指导教师</w:t>
              </w:r>
            </w:ins>
          </w:p>
        </w:tc>
        <w:tc>
          <w:tcPr>
            <w:tcW w:w="1286" w:type="dxa"/>
            <w:tcBorders>
              <w:top w:val="double" w:color="000000" w:sz="4" w:space="0"/>
              <w:left w:val="single" w:color="000000" w:sz="4" w:space="0"/>
              <w:bottom w:val="single" w:color="000000" w:sz="4" w:space="0"/>
              <w:right w:val="single" w:color="000000" w:sz="4" w:space="0"/>
            </w:tcBorders>
            <w:shd w:val="clear" w:color="auto" w:fill="auto"/>
            <w:noWrap/>
            <w:vAlign w:val="center"/>
            <w:tcPrChange w:id="79" w:author="xhao" w:date="2024-05-21T09:23:02Z">
              <w:tcPr>
                <w:tcW w:w="1755" w:type="dxa"/>
                <w:tcBorders>
                  <w:top w:val="doub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spacing w:line="300" w:lineRule="exact"/>
              <w:jc w:val="center"/>
              <w:textAlignment w:val="center"/>
              <w:rPr>
                <w:ins w:id="81" w:author="xhao" w:date="2024-05-21T09:12:05Z"/>
                <w:rFonts w:hint="eastAsia" w:ascii="宋体" w:hAnsi="宋体" w:eastAsia="宋体" w:cs="宋体"/>
                <w:i w:val="0"/>
                <w:iCs w:val="0"/>
                <w:color w:val="000000"/>
                <w:kern w:val="0"/>
                <w:sz w:val="26"/>
                <w:szCs w:val="26"/>
                <w:u w:val="none"/>
                <w:lang w:val="en-US" w:eastAsia="zh-CN" w:bidi="ar"/>
              </w:rPr>
              <w:pPrChange w:id="80" w:author="xhao" w:date="2024-05-21T09:21:34Z">
                <w:pPr>
                  <w:keepNext w:val="0"/>
                  <w:keepLines w:val="0"/>
                  <w:widowControl/>
                  <w:suppressLineNumbers w:val="0"/>
                  <w:jc w:val="center"/>
                  <w:textAlignment w:val="center"/>
                </w:pPr>
              </w:pPrChange>
            </w:pPr>
            <w:ins w:id="82" w:author="xhao" w:date="2024-05-21T09:10:40Z">
              <w:r>
                <w:rPr>
                  <w:rFonts w:hint="eastAsia" w:ascii="宋体" w:hAnsi="宋体" w:eastAsia="宋体" w:cs="宋体"/>
                  <w:i w:val="0"/>
                  <w:iCs w:val="0"/>
                  <w:color w:val="000000"/>
                  <w:kern w:val="0"/>
                  <w:sz w:val="26"/>
                  <w:szCs w:val="26"/>
                  <w:u w:val="none"/>
                  <w:lang w:val="en-US" w:eastAsia="zh-CN" w:bidi="ar"/>
                </w:rPr>
                <w:t>第二</w:t>
              </w:r>
            </w:ins>
          </w:p>
          <w:p>
            <w:pPr>
              <w:keepNext w:val="0"/>
              <w:keepLines w:val="0"/>
              <w:widowControl/>
              <w:suppressLineNumbers w:val="0"/>
              <w:spacing w:line="300" w:lineRule="exact"/>
              <w:jc w:val="center"/>
              <w:textAlignment w:val="center"/>
              <w:rPr>
                <w:ins w:id="84" w:author="xhao" w:date="2024-05-21T09:10:40Z"/>
                <w:rFonts w:hint="eastAsia" w:ascii="宋体" w:hAnsi="宋体" w:eastAsia="宋体" w:cs="宋体"/>
                <w:i w:val="0"/>
                <w:iCs w:val="0"/>
                <w:color w:val="000000"/>
                <w:sz w:val="26"/>
                <w:szCs w:val="26"/>
                <w:u w:val="none"/>
              </w:rPr>
              <w:pPrChange w:id="83" w:author="xhao" w:date="2024-05-21T09:21:34Z">
                <w:pPr>
                  <w:keepNext w:val="0"/>
                  <w:keepLines w:val="0"/>
                  <w:widowControl/>
                  <w:suppressLineNumbers w:val="0"/>
                  <w:jc w:val="center"/>
                  <w:textAlignment w:val="center"/>
                </w:pPr>
              </w:pPrChange>
            </w:pPr>
            <w:ins w:id="85" w:author="xhao" w:date="2024-05-21T09:10:40Z">
              <w:r>
                <w:rPr>
                  <w:rFonts w:hint="eastAsia" w:ascii="宋体" w:hAnsi="宋体" w:eastAsia="宋体" w:cs="宋体"/>
                  <w:i w:val="0"/>
                  <w:iCs w:val="0"/>
                  <w:color w:val="000000"/>
                  <w:kern w:val="0"/>
                  <w:sz w:val="26"/>
                  <w:szCs w:val="26"/>
                  <w:u w:val="none"/>
                  <w:lang w:val="en-US" w:eastAsia="zh-CN" w:bidi="ar"/>
                </w:rPr>
                <w:t>指导教师</w:t>
              </w:r>
            </w:ins>
          </w:p>
        </w:tc>
        <w:tc>
          <w:tcPr>
            <w:tcW w:w="3771" w:type="dxa"/>
            <w:tcBorders>
              <w:top w:val="double" w:color="000000" w:sz="4" w:space="0"/>
              <w:left w:val="single" w:color="000000" w:sz="4" w:space="0"/>
              <w:bottom w:val="single" w:color="000000" w:sz="4" w:space="0"/>
              <w:right w:val="double" w:color="000000" w:sz="4" w:space="0"/>
            </w:tcBorders>
            <w:shd w:val="clear" w:color="auto" w:fill="auto"/>
            <w:noWrap/>
            <w:vAlign w:val="center"/>
            <w:tcPrChange w:id="86" w:author="xhao" w:date="2024-05-21T09:23:02Z">
              <w:tcPr>
                <w:tcW w:w="4905" w:type="dxa"/>
                <w:tcBorders>
                  <w:top w:val="double" w:color="000000" w:sz="4" w:space="0"/>
                  <w:left w:val="single" w:color="000000" w:sz="4" w:space="0"/>
                  <w:bottom w:val="single" w:color="000000" w:sz="4" w:space="0"/>
                  <w:right w:val="double" w:color="000000" w:sz="4" w:space="0"/>
                </w:tcBorders>
                <w:noWrap/>
                <w:vAlign w:val="center"/>
              </w:tcPr>
            </w:tcPrChange>
          </w:tcPr>
          <w:p>
            <w:pPr>
              <w:keepNext w:val="0"/>
              <w:keepLines w:val="0"/>
              <w:widowControl/>
              <w:suppressLineNumbers w:val="0"/>
              <w:jc w:val="center"/>
              <w:textAlignment w:val="center"/>
              <w:rPr>
                <w:ins w:id="87" w:author="xhao" w:date="2024-05-21T09:10:40Z"/>
                <w:rFonts w:hint="default" w:ascii="宋体" w:hAnsi="宋体" w:eastAsia="宋体" w:cs="宋体"/>
                <w:i w:val="0"/>
                <w:iCs w:val="0"/>
                <w:color w:val="000000"/>
                <w:sz w:val="26"/>
                <w:szCs w:val="26"/>
                <w:u w:val="none"/>
                <w:lang w:val="en-US"/>
              </w:rPr>
            </w:pPr>
            <w:ins w:id="88" w:author="xhao" w:date="2024-05-21T09:10:40Z">
              <w:r>
                <w:rPr>
                  <w:rFonts w:hint="eastAsia" w:ascii="宋体" w:hAnsi="宋体" w:eastAsia="宋体" w:cs="宋体"/>
                  <w:i w:val="0"/>
                  <w:iCs w:val="0"/>
                  <w:color w:val="000000"/>
                  <w:kern w:val="0"/>
                  <w:sz w:val="26"/>
                  <w:szCs w:val="26"/>
                  <w:u w:val="none"/>
                  <w:lang w:val="en-US" w:eastAsia="zh-CN" w:bidi="ar"/>
                </w:rPr>
                <w:t>队员</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90" w:author="xhao" w:date="2024-05-21T09:23:02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288" w:hRule="atLeast"/>
          <w:ins w:id="89" w:author="xhao" w:date="2024-05-21T09:10:40Z"/>
          <w:trPrChange w:id="90" w:author="xhao" w:date="2024-05-21T09:23:02Z">
            <w:trPr>
              <w:trHeight w:val="450" w:hRule="atLeast"/>
            </w:trPr>
          </w:trPrChange>
        </w:trPr>
        <w:tc>
          <w:tcPr>
            <w:tcW w:w="788" w:type="dxa"/>
            <w:tcBorders>
              <w:top w:val="single" w:color="000000" w:sz="4" w:space="0"/>
              <w:left w:val="double" w:color="000000" w:sz="4" w:space="0"/>
              <w:bottom w:val="single" w:color="000000" w:sz="4" w:space="0"/>
              <w:right w:val="single" w:color="000000" w:sz="4" w:space="0"/>
            </w:tcBorders>
            <w:shd w:val="clear" w:color="auto" w:fill="auto"/>
            <w:noWrap/>
            <w:vAlign w:val="center"/>
            <w:tcPrChange w:id="91" w:author="xhao" w:date="2024-05-21T09:23:02Z">
              <w:tcPr>
                <w:tcW w:w="675" w:type="dxa"/>
                <w:tcBorders>
                  <w:top w:val="single" w:color="000000" w:sz="4" w:space="0"/>
                  <w:left w:val="doub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92" w:author="xhao" w:date="2024-05-21T09:10:40Z"/>
                <w:rFonts w:hint="eastAsia" w:ascii="宋体" w:hAnsi="宋体" w:eastAsia="宋体" w:cs="宋体"/>
                <w:i w:val="0"/>
                <w:iCs w:val="0"/>
                <w:color w:val="000000"/>
                <w:sz w:val="26"/>
                <w:szCs w:val="26"/>
                <w:u w:val="none"/>
              </w:rPr>
            </w:pPr>
            <w:ins w:id="93" w:author="xhao" w:date="2024-05-21T09:10:40Z">
              <w:r>
                <w:rPr>
                  <w:rFonts w:hint="eastAsia" w:ascii="宋体" w:hAnsi="宋体" w:eastAsia="宋体" w:cs="宋体"/>
                  <w:i w:val="0"/>
                  <w:iCs w:val="0"/>
                  <w:color w:val="000000"/>
                  <w:kern w:val="0"/>
                  <w:sz w:val="26"/>
                  <w:szCs w:val="26"/>
                  <w:u w:val="none"/>
                  <w:lang w:val="en-US" w:eastAsia="zh-CN" w:bidi="ar"/>
                </w:rPr>
                <w:t>1</w:t>
              </w:r>
            </w:ins>
          </w:p>
        </w:tc>
        <w:tc>
          <w:tcPr>
            <w:tcW w:w="1029"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94" w:author="xhao" w:date="2024-05-21T09:23:02Z">
              <w:tcPr>
                <w:tcW w:w="996"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95" w:author="xhao" w:date="2024-05-21T09:10:40Z"/>
                <w:rFonts w:hint="eastAsia" w:ascii="宋体" w:hAnsi="宋体" w:eastAsia="宋体" w:cs="宋体"/>
                <w:i w:val="0"/>
                <w:iCs w:val="0"/>
                <w:color w:val="000000"/>
                <w:sz w:val="26"/>
                <w:szCs w:val="26"/>
                <w:u w:val="none"/>
              </w:rPr>
            </w:pPr>
            <w:ins w:id="96" w:author="xhao" w:date="2024-05-21T09:10:40Z">
              <w:r>
                <w:rPr>
                  <w:rFonts w:hint="eastAsia" w:ascii="宋体" w:hAnsi="宋体" w:eastAsia="宋体" w:cs="宋体"/>
                  <w:i w:val="0"/>
                  <w:iCs w:val="0"/>
                  <w:color w:val="000000"/>
                  <w:kern w:val="0"/>
                  <w:sz w:val="26"/>
                  <w:szCs w:val="26"/>
                  <w:u w:val="none"/>
                  <w:lang w:val="en-US" w:eastAsia="zh-CN" w:bidi="ar"/>
                </w:rPr>
                <w:t>电磁组</w:t>
              </w:r>
            </w:ins>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97"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98" w:author="xhao" w:date="2024-05-21T09:10:40Z"/>
                <w:rFonts w:hint="eastAsia" w:ascii="宋体" w:hAnsi="宋体" w:eastAsia="宋体" w:cs="宋体"/>
                <w:i w:val="0"/>
                <w:iCs w:val="0"/>
                <w:color w:val="000000"/>
                <w:sz w:val="26"/>
                <w:szCs w:val="26"/>
                <w:u w:val="none"/>
              </w:rPr>
            </w:pPr>
            <w:ins w:id="99" w:author="xhao" w:date="2024-05-21T09:10:40Z">
              <w:r>
                <w:rPr>
                  <w:rFonts w:hint="eastAsia" w:ascii="宋体" w:hAnsi="宋体" w:eastAsia="宋体" w:cs="宋体"/>
                  <w:i w:val="0"/>
                  <w:iCs w:val="0"/>
                  <w:color w:val="000000"/>
                  <w:kern w:val="0"/>
                  <w:sz w:val="26"/>
                  <w:szCs w:val="26"/>
                  <w:u w:val="none"/>
                  <w:lang w:val="en-US" w:eastAsia="zh-CN" w:bidi="ar"/>
                </w:rPr>
                <w:t>郝旭光</w:t>
              </w:r>
            </w:ins>
          </w:p>
        </w:tc>
        <w:tc>
          <w:tcPr>
            <w:tcW w:w="128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100"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01" w:author="xhao" w:date="2024-05-21T09:10:40Z"/>
                <w:rFonts w:hint="eastAsia" w:ascii="宋体" w:hAnsi="宋体" w:eastAsia="宋体" w:cs="宋体"/>
                <w:i w:val="0"/>
                <w:iCs w:val="0"/>
                <w:color w:val="000000"/>
                <w:sz w:val="26"/>
                <w:szCs w:val="26"/>
                <w:u w:val="none"/>
              </w:rPr>
            </w:pPr>
            <w:ins w:id="102" w:author="xhao" w:date="2024-05-21T09:10:40Z">
              <w:r>
                <w:rPr>
                  <w:rFonts w:hint="eastAsia" w:ascii="宋体" w:hAnsi="宋体" w:eastAsia="宋体" w:cs="宋体"/>
                  <w:i w:val="0"/>
                  <w:iCs w:val="0"/>
                  <w:color w:val="000000"/>
                  <w:kern w:val="0"/>
                  <w:sz w:val="26"/>
                  <w:szCs w:val="26"/>
                  <w:u w:val="none"/>
                  <w:lang w:val="en-US" w:eastAsia="zh-CN" w:bidi="ar"/>
                </w:rPr>
                <w:t>吕栋栋</w:t>
              </w:r>
            </w:ins>
          </w:p>
        </w:tc>
        <w:tc>
          <w:tcPr>
            <w:tcW w:w="3771" w:type="dxa"/>
            <w:tcBorders>
              <w:top w:val="single" w:color="000000" w:sz="4" w:space="0"/>
              <w:left w:val="single" w:color="000000" w:sz="4" w:space="0"/>
              <w:bottom w:val="single" w:color="000000" w:sz="4" w:space="0"/>
              <w:right w:val="double" w:color="000000" w:sz="4" w:space="0"/>
            </w:tcBorders>
            <w:shd w:val="clear" w:color="auto" w:fill="auto"/>
            <w:noWrap/>
            <w:vAlign w:val="center"/>
            <w:tcPrChange w:id="103" w:author="xhao" w:date="2024-05-21T09:23:02Z">
              <w:tcPr>
                <w:tcW w:w="0" w:type="auto"/>
                <w:tcBorders>
                  <w:top w:val="single" w:color="000000" w:sz="4" w:space="0"/>
                  <w:left w:val="single" w:color="000000" w:sz="4" w:space="0"/>
                  <w:bottom w:val="single" w:color="000000" w:sz="4" w:space="0"/>
                  <w:right w:val="double" w:color="000000" w:sz="4" w:space="0"/>
                </w:tcBorders>
                <w:noWrap/>
                <w:vAlign w:val="center"/>
              </w:tcPr>
            </w:tcPrChange>
          </w:tcPr>
          <w:p>
            <w:pPr>
              <w:keepNext w:val="0"/>
              <w:keepLines w:val="0"/>
              <w:widowControl/>
              <w:suppressLineNumbers w:val="0"/>
              <w:jc w:val="left"/>
              <w:textAlignment w:val="center"/>
              <w:rPr>
                <w:ins w:id="104" w:author="xhao" w:date="2024-05-21T09:10:40Z"/>
                <w:rFonts w:hint="eastAsia" w:ascii="宋体" w:hAnsi="宋体" w:eastAsia="宋体" w:cs="宋体"/>
                <w:i w:val="0"/>
                <w:iCs w:val="0"/>
                <w:color w:val="000000"/>
                <w:sz w:val="26"/>
                <w:szCs w:val="26"/>
                <w:u w:val="none"/>
              </w:rPr>
            </w:pPr>
            <w:ins w:id="105" w:author="xhao" w:date="2024-05-21T09:10:40Z">
              <w:r>
                <w:rPr>
                  <w:rFonts w:hint="eastAsia" w:ascii="宋体" w:hAnsi="宋体" w:eastAsia="宋体" w:cs="宋体"/>
                  <w:i w:val="0"/>
                  <w:iCs w:val="0"/>
                  <w:color w:val="000000"/>
                  <w:kern w:val="0"/>
                  <w:sz w:val="26"/>
                  <w:szCs w:val="26"/>
                  <w:u w:val="none"/>
                  <w:lang w:val="en-US" w:eastAsia="zh-CN" w:bidi="ar"/>
                </w:rPr>
                <w:t>成志远,张嘉佳,傅琦玮</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107" w:author="xhao" w:date="2024-05-21T09:23:02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288" w:hRule="atLeast"/>
          <w:ins w:id="106" w:author="xhao" w:date="2024-05-21T09:10:40Z"/>
          <w:trPrChange w:id="107" w:author="xhao" w:date="2024-05-21T09:23:02Z">
            <w:trPr>
              <w:trHeight w:val="450" w:hRule="atLeast"/>
            </w:trPr>
          </w:trPrChange>
        </w:trPr>
        <w:tc>
          <w:tcPr>
            <w:tcW w:w="788" w:type="dxa"/>
            <w:tcBorders>
              <w:top w:val="single" w:color="000000" w:sz="4" w:space="0"/>
              <w:left w:val="double" w:color="000000" w:sz="4" w:space="0"/>
              <w:bottom w:val="single" w:color="000000" w:sz="4" w:space="0"/>
              <w:right w:val="single" w:color="000000" w:sz="4" w:space="0"/>
            </w:tcBorders>
            <w:shd w:val="clear" w:color="auto" w:fill="auto"/>
            <w:noWrap/>
            <w:vAlign w:val="center"/>
            <w:tcPrChange w:id="108" w:author="xhao" w:date="2024-05-21T09:23:02Z">
              <w:tcPr>
                <w:tcW w:w="675" w:type="dxa"/>
                <w:tcBorders>
                  <w:top w:val="single" w:color="000000" w:sz="4" w:space="0"/>
                  <w:left w:val="doub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09" w:author="xhao" w:date="2024-05-21T09:10:40Z"/>
                <w:rFonts w:hint="eastAsia" w:ascii="宋体" w:hAnsi="宋体" w:eastAsia="宋体" w:cs="宋体"/>
                <w:i w:val="0"/>
                <w:iCs w:val="0"/>
                <w:color w:val="000000"/>
                <w:sz w:val="26"/>
                <w:szCs w:val="26"/>
                <w:u w:val="none"/>
              </w:rPr>
            </w:pPr>
            <w:ins w:id="110" w:author="xhao" w:date="2024-05-21T09:10:40Z">
              <w:r>
                <w:rPr>
                  <w:rFonts w:hint="eastAsia" w:ascii="宋体" w:hAnsi="宋体" w:eastAsia="宋体" w:cs="宋体"/>
                  <w:i w:val="0"/>
                  <w:iCs w:val="0"/>
                  <w:color w:val="000000"/>
                  <w:kern w:val="0"/>
                  <w:sz w:val="26"/>
                  <w:szCs w:val="26"/>
                  <w:u w:val="none"/>
                  <w:lang w:val="en-US" w:eastAsia="zh-CN" w:bidi="ar"/>
                </w:rPr>
                <w:t>2</w:t>
              </w:r>
            </w:ins>
          </w:p>
        </w:tc>
        <w:tc>
          <w:tcPr>
            <w:tcW w:w="1029"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111" w:author="xhao" w:date="2024-05-21T09:23:02Z">
              <w:tcPr>
                <w:tcW w:w="996"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12" w:author="xhao" w:date="2024-05-21T09:10:40Z"/>
                <w:rFonts w:hint="eastAsia" w:ascii="宋体" w:hAnsi="宋体" w:eastAsia="宋体" w:cs="宋体"/>
                <w:i w:val="0"/>
                <w:iCs w:val="0"/>
                <w:color w:val="000000"/>
                <w:sz w:val="26"/>
                <w:szCs w:val="26"/>
                <w:u w:val="none"/>
              </w:rPr>
            </w:pPr>
            <w:ins w:id="113" w:author="xhao" w:date="2024-05-21T09:10:40Z">
              <w:r>
                <w:rPr>
                  <w:rFonts w:hint="eastAsia" w:ascii="宋体" w:hAnsi="宋体" w:eastAsia="宋体" w:cs="宋体"/>
                  <w:i w:val="0"/>
                  <w:iCs w:val="0"/>
                  <w:color w:val="000000"/>
                  <w:kern w:val="0"/>
                  <w:sz w:val="26"/>
                  <w:szCs w:val="26"/>
                  <w:u w:val="none"/>
                  <w:lang w:val="en-US" w:eastAsia="zh-CN" w:bidi="ar"/>
                </w:rPr>
                <w:t>视觉组</w:t>
              </w:r>
            </w:ins>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114"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15" w:author="xhao" w:date="2024-05-21T09:10:40Z"/>
                <w:rFonts w:hint="eastAsia" w:ascii="宋体" w:hAnsi="宋体" w:eastAsia="宋体" w:cs="宋体"/>
                <w:i w:val="0"/>
                <w:iCs w:val="0"/>
                <w:color w:val="000000"/>
                <w:sz w:val="26"/>
                <w:szCs w:val="26"/>
                <w:u w:val="none"/>
              </w:rPr>
            </w:pPr>
            <w:ins w:id="116" w:author="xhao" w:date="2024-05-21T09:10:40Z">
              <w:r>
                <w:rPr>
                  <w:rFonts w:hint="eastAsia" w:ascii="宋体" w:hAnsi="宋体" w:eastAsia="宋体" w:cs="宋体"/>
                  <w:i w:val="0"/>
                  <w:iCs w:val="0"/>
                  <w:color w:val="000000"/>
                  <w:kern w:val="0"/>
                  <w:sz w:val="26"/>
                  <w:szCs w:val="26"/>
                  <w:u w:val="none"/>
                  <w:lang w:val="en-US" w:eastAsia="zh-CN" w:bidi="ar"/>
                </w:rPr>
                <w:t>颜丽娜</w:t>
              </w:r>
            </w:ins>
          </w:p>
        </w:tc>
        <w:tc>
          <w:tcPr>
            <w:tcW w:w="128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117"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18" w:author="xhao" w:date="2024-05-21T09:10:40Z"/>
                <w:rFonts w:hint="eastAsia" w:ascii="宋体" w:hAnsi="宋体" w:eastAsia="宋体" w:cs="宋体"/>
                <w:i w:val="0"/>
                <w:iCs w:val="0"/>
                <w:color w:val="000000"/>
                <w:sz w:val="26"/>
                <w:szCs w:val="26"/>
                <w:u w:val="none"/>
              </w:rPr>
            </w:pPr>
            <w:ins w:id="119" w:author="xhao" w:date="2024-05-21T09:10:40Z">
              <w:r>
                <w:rPr>
                  <w:rFonts w:hint="eastAsia" w:ascii="宋体" w:hAnsi="宋体" w:eastAsia="宋体" w:cs="宋体"/>
                  <w:i w:val="0"/>
                  <w:iCs w:val="0"/>
                  <w:color w:val="000000"/>
                  <w:kern w:val="0"/>
                  <w:sz w:val="26"/>
                  <w:szCs w:val="26"/>
                  <w:u w:val="none"/>
                  <w:lang w:val="en-US" w:eastAsia="zh-CN" w:bidi="ar"/>
                </w:rPr>
                <w:t>伍亮</w:t>
              </w:r>
            </w:ins>
          </w:p>
        </w:tc>
        <w:tc>
          <w:tcPr>
            <w:tcW w:w="3771" w:type="dxa"/>
            <w:tcBorders>
              <w:top w:val="single" w:color="000000" w:sz="4" w:space="0"/>
              <w:left w:val="single" w:color="000000" w:sz="4" w:space="0"/>
              <w:bottom w:val="single" w:color="000000" w:sz="4" w:space="0"/>
              <w:right w:val="double" w:color="000000" w:sz="4" w:space="0"/>
            </w:tcBorders>
            <w:shd w:val="clear" w:color="auto" w:fill="auto"/>
            <w:noWrap/>
            <w:vAlign w:val="center"/>
            <w:tcPrChange w:id="120" w:author="xhao" w:date="2024-05-21T09:23:02Z">
              <w:tcPr>
                <w:tcW w:w="0" w:type="auto"/>
                <w:tcBorders>
                  <w:top w:val="single" w:color="000000" w:sz="4" w:space="0"/>
                  <w:left w:val="single" w:color="000000" w:sz="4" w:space="0"/>
                  <w:bottom w:val="single" w:color="000000" w:sz="4" w:space="0"/>
                  <w:right w:val="double" w:color="000000" w:sz="4" w:space="0"/>
                </w:tcBorders>
                <w:noWrap/>
                <w:vAlign w:val="center"/>
              </w:tcPr>
            </w:tcPrChange>
          </w:tcPr>
          <w:p>
            <w:pPr>
              <w:keepNext w:val="0"/>
              <w:keepLines w:val="0"/>
              <w:widowControl/>
              <w:suppressLineNumbers w:val="0"/>
              <w:jc w:val="left"/>
              <w:textAlignment w:val="center"/>
              <w:rPr>
                <w:ins w:id="121" w:author="xhao" w:date="2024-05-21T09:10:40Z"/>
                <w:rFonts w:hint="eastAsia" w:ascii="宋体" w:hAnsi="宋体" w:eastAsia="宋体" w:cs="宋体"/>
                <w:i w:val="0"/>
                <w:iCs w:val="0"/>
                <w:color w:val="000000"/>
                <w:sz w:val="26"/>
                <w:szCs w:val="26"/>
                <w:u w:val="none"/>
              </w:rPr>
            </w:pPr>
            <w:ins w:id="122" w:author="xhao" w:date="2024-05-21T09:10:40Z">
              <w:r>
                <w:rPr>
                  <w:rFonts w:hint="eastAsia" w:ascii="宋体" w:hAnsi="宋体" w:eastAsia="宋体" w:cs="宋体"/>
                  <w:i w:val="0"/>
                  <w:iCs w:val="0"/>
                  <w:color w:val="000000"/>
                  <w:kern w:val="0"/>
                  <w:sz w:val="26"/>
                  <w:szCs w:val="26"/>
                  <w:u w:val="none"/>
                  <w:lang w:val="en-US" w:eastAsia="zh-CN" w:bidi="ar"/>
                </w:rPr>
                <w:t>魏郡辰,曾帅博,邓磊镗,王雨蒙</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124" w:author="xhao" w:date="2024-05-21T09:23:02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288" w:hRule="atLeast"/>
          <w:ins w:id="123" w:author="xhao" w:date="2024-05-21T09:10:40Z"/>
          <w:trPrChange w:id="124" w:author="xhao" w:date="2024-05-21T09:23:02Z">
            <w:trPr>
              <w:trHeight w:val="450" w:hRule="atLeast"/>
            </w:trPr>
          </w:trPrChange>
        </w:trPr>
        <w:tc>
          <w:tcPr>
            <w:tcW w:w="788" w:type="dxa"/>
            <w:tcBorders>
              <w:top w:val="single" w:color="000000" w:sz="4" w:space="0"/>
              <w:left w:val="double" w:color="000000" w:sz="4" w:space="0"/>
              <w:bottom w:val="single" w:color="000000" w:sz="4" w:space="0"/>
              <w:right w:val="single" w:color="000000" w:sz="4" w:space="0"/>
            </w:tcBorders>
            <w:shd w:val="clear" w:color="auto" w:fill="auto"/>
            <w:noWrap/>
            <w:vAlign w:val="center"/>
            <w:tcPrChange w:id="125" w:author="xhao" w:date="2024-05-21T09:23:02Z">
              <w:tcPr>
                <w:tcW w:w="675" w:type="dxa"/>
                <w:tcBorders>
                  <w:top w:val="single" w:color="000000" w:sz="4" w:space="0"/>
                  <w:left w:val="doub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26" w:author="xhao" w:date="2024-05-21T09:10:40Z"/>
                <w:rFonts w:hint="eastAsia" w:ascii="宋体" w:hAnsi="宋体" w:eastAsia="宋体" w:cs="宋体"/>
                <w:i w:val="0"/>
                <w:iCs w:val="0"/>
                <w:color w:val="000000"/>
                <w:sz w:val="26"/>
                <w:szCs w:val="26"/>
                <w:u w:val="none"/>
              </w:rPr>
            </w:pPr>
            <w:ins w:id="127" w:author="xhao" w:date="2024-05-21T09:10:40Z">
              <w:r>
                <w:rPr>
                  <w:rFonts w:hint="eastAsia" w:ascii="宋体" w:hAnsi="宋体" w:eastAsia="宋体" w:cs="宋体"/>
                  <w:i w:val="0"/>
                  <w:iCs w:val="0"/>
                  <w:color w:val="000000"/>
                  <w:kern w:val="0"/>
                  <w:sz w:val="26"/>
                  <w:szCs w:val="26"/>
                  <w:u w:val="none"/>
                  <w:lang w:val="en-US" w:eastAsia="zh-CN" w:bidi="ar"/>
                </w:rPr>
                <w:t>3</w:t>
              </w:r>
            </w:ins>
          </w:p>
        </w:tc>
        <w:tc>
          <w:tcPr>
            <w:tcW w:w="1029"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128" w:author="xhao" w:date="2024-05-21T09:23:02Z">
              <w:tcPr>
                <w:tcW w:w="996"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29" w:author="xhao" w:date="2024-05-21T09:10:40Z"/>
                <w:rFonts w:hint="eastAsia" w:ascii="宋体" w:hAnsi="宋体" w:eastAsia="宋体" w:cs="宋体"/>
                <w:i w:val="0"/>
                <w:iCs w:val="0"/>
                <w:color w:val="000000"/>
                <w:sz w:val="26"/>
                <w:szCs w:val="26"/>
                <w:u w:val="none"/>
              </w:rPr>
            </w:pPr>
            <w:ins w:id="130" w:author="xhao" w:date="2024-05-21T09:10:40Z">
              <w:r>
                <w:rPr>
                  <w:rFonts w:hint="eastAsia" w:ascii="宋体" w:hAnsi="宋体" w:eastAsia="宋体" w:cs="宋体"/>
                  <w:i w:val="0"/>
                  <w:iCs w:val="0"/>
                  <w:color w:val="000000"/>
                  <w:kern w:val="0"/>
                  <w:sz w:val="26"/>
                  <w:szCs w:val="26"/>
                  <w:u w:val="none"/>
                  <w:lang w:val="en-US" w:eastAsia="zh-CN" w:bidi="ar"/>
                </w:rPr>
                <w:t>越野组</w:t>
              </w:r>
            </w:ins>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131"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32" w:author="xhao" w:date="2024-05-21T09:10:40Z"/>
                <w:rFonts w:hint="eastAsia" w:ascii="宋体" w:hAnsi="宋体" w:eastAsia="宋体" w:cs="宋体"/>
                <w:i w:val="0"/>
                <w:iCs w:val="0"/>
                <w:color w:val="000000"/>
                <w:sz w:val="26"/>
                <w:szCs w:val="26"/>
                <w:u w:val="none"/>
              </w:rPr>
            </w:pPr>
            <w:ins w:id="133" w:author="xhao" w:date="2024-05-21T09:10:40Z">
              <w:r>
                <w:rPr>
                  <w:rFonts w:hint="eastAsia" w:ascii="宋体" w:hAnsi="宋体" w:eastAsia="宋体" w:cs="宋体"/>
                  <w:i w:val="0"/>
                  <w:iCs w:val="0"/>
                  <w:color w:val="000000"/>
                  <w:kern w:val="0"/>
                  <w:sz w:val="26"/>
                  <w:szCs w:val="26"/>
                  <w:u w:val="none"/>
                  <w:lang w:val="en-US" w:eastAsia="zh-CN" w:bidi="ar"/>
                </w:rPr>
                <w:t>郝旭光</w:t>
              </w:r>
            </w:ins>
          </w:p>
        </w:tc>
        <w:tc>
          <w:tcPr>
            <w:tcW w:w="128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134"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35" w:author="xhao" w:date="2024-05-21T09:10:40Z"/>
                <w:rFonts w:hint="eastAsia" w:ascii="宋体" w:hAnsi="宋体" w:eastAsia="宋体" w:cs="宋体"/>
                <w:i w:val="0"/>
                <w:iCs w:val="0"/>
                <w:color w:val="000000"/>
                <w:sz w:val="26"/>
                <w:szCs w:val="26"/>
                <w:u w:val="none"/>
              </w:rPr>
            </w:pPr>
            <w:ins w:id="136" w:author="xhao" w:date="2024-05-21T09:10:40Z">
              <w:r>
                <w:rPr>
                  <w:rFonts w:hint="eastAsia" w:ascii="宋体" w:hAnsi="宋体" w:eastAsia="宋体" w:cs="宋体"/>
                  <w:i w:val="0"/>
                  <w:iCs w:val="0"/>
                  <w:color w:val="000000"/>
                  <w:kern w:val="0"/>
                  <w:sz w:val="26"/>
                  <w:szCs w:val="26"/>
                  <w:u w:val="none"/>
                  <w:lang w:val="en-US" w:eastAsia="zh-CN" w:bidi="ar"/>
                </w:rPr>
                <w:t>葛浩天</w:t>
              </w:r>
            </w:ins>
          </w:p>
        </w:tc>
        <w:tc>
          <w:tcPr>
            <w:tcW w:w="3771" w:type="dxa"/>
            <w:tcBorders>
              <w:top w:val="single" w:color="000000" w:sz="4" w:space="0"/>
              <w:left w:val="single" w:color="000000" w:sz="4" w:space="0"/>
              <w:bottom w:val="single" w:color="000000" w:sz="4" w:space="0"/>
              <w:right w:val="double" w:color="000000" w:sz="4" w:space="0"/>
            </w:tcBorders>
            <w:shd w:val="clear" w:color="auto" w:fill="auto"/>
            <w:noWrap/>
            <w:vAlign w:val="center"/>
            <w:tcPrChange w:id="137" w:author="xhao" w:date="2024-05-21T09:23:02Z">
              <w:tcPr>
                <w:tcW w:w="0" w:type="auto"/>
                <w:tcBorders>
                  <w:top w:val="single" w:color="000000" w:sz="4" w:space="0"/>
                  <w:left w:val="single" w:color="000000" w:sz="4" w:space="0"/>
                  <w:bottom w:val="single" w:color="000000" w:sz="4" w:space="0"/>
                  <w:right w:val="double" w:color="000000" w:sz="4" w:space="0"/>
                </w:tcBorders>
                <w:noWrap/>
                <w:vAlign w:val="center"/>
              </w:tcPr>
            </w:tcPrChange>
          </w:tcPr>
          <w:p>
            <w:pPr>
              <w:keepNext w:val="0"/>
              <w:keepLines w:val="0"/>
              <w:widowControl/>
              <w:suppressLineNumbers w:val="0"/>
              <w:jc w:val="left"/>
              <w:textAlignment w:val="center"/>
              <w:rPr>
                <w:ins w:id="138" w:author="xhao" w:date="2024-05-21T09:10:40Z"/>
                <w:rFonts w:hint="eastAsia" w:ascii="宋体" w:hAnsi="宋体" w:eastAsia="宋体" w:cs="宋体"/>
                <w:i w:val="0"/>
                <w:iCs w:val="0"/>
                <w:color w:val="000000"/>
                <w:sz w:val="26"/>
                <w:szCs w:val="26"/>
                <w:u w:val="none"/>
              </w:rPr>
            </w:pPr>
            <w:ins w:id="139" w:author="xhao" w:date="2024-05-21T09:10:40Z">
              <w:r>
                <w:rPr>
                  <w:rFonts w:hint="eastAsia" w:ascii="宋体" w:hAnsi="宋体" w:eastAsia="宋体" w:cs="宋体"/>
                  <w:i w:val="0"/>
                  <w:iCs w:val="0"/>
                  <w:color w:val="000000"/>
                  <w:kern w:val="0"/>
                  <w:sz w:val="26"/>
                  <w:szCs w:val="26"/>
                  <w:u w:val="none"/>
                  <w:lang w:val="en-US" w:eastAsia="zh-CN" w:bidi="ar"/>
                </w:rPr>
                <w:t>胡荣,韩一铭,池盛昌</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141" w:author="xhao" w:date="2024-05-21T09:23:02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288" w:hRule="atLeast"/>
          <w:ins w:id="140" w:author="xhao" w:date="2024-05-21T09:10:40Z"/>
          <w:trPrChange w:id="141" w:author="xhao" w:date="2024-05-21T09:23:02Z">
            <w:trPr>
              <w:trHeight w:val="930" w:hRule="atLeast"/>
            </w:trPr>
          </w:trPrChange>
        </w:trPr>
        <w:tc>
          <w:tcPr>
            <w:tcW w:w="788" w:type="dxa"/>
            <w:tcBorders>
              <w:top w:val="single" w:color="000000" w:sz="4" w:space="0"/>
              <w:left w:val="double" w:color="000000" w:sz="4" w:space="0"/>
              <w:bottom w:val="single" w:color="000000" w:sz="4" w:space="0"/>
              <w:right w:val="single" w:color="000000" w:sz="4" w:space="0"/>
            </w:tcBorders>
            <w:shd w:val="clear" w:color="auto" w:fill="auto"/>
            <w:noWrap/>
            <w:vAlign w:val="center"/>
            <w:tcPrChange w:id="142" w:author="xhao" w:date="2024-05-21T09:23:02Z">
              <w:tcPr>
                <w:tcW w:w="675" w:type="dxa"/>
                <w:tcBorders>
                  <w:top w:val="single" w:color="000000" w:sz="4" w:space="0"/>
                  <w:left w:val="doub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43" w:author="xhao" w:date="2024-05-21T09:10:40Z"/>
                <w:rFonts w:hint="eastAsia" w:ascii="宋体" w:hAnsi="宋体" w:eastAsia="宋体" w:cs="宋体"/>
                <w:i w:val="0"/>
                <w:iCs w:val="0"/>
                <w:color w:val="000000"/>
                <w:sz w:val="26"/>
                <w:szCs w:val="26"/>
                <w:u w:val="none"/>
              </w:rPr>
            </w:pPr>
            <w:ins w:id="144" w:author="xhao" w:date="2024-05-21T09:10:40Z">
              <w:r>
                <w:rPr>
                  <w:rFonts w:hint="eastAsia" w:ascii="宋体" w:hAnsi="宋体" w:eastAsia="宋体" w:cs="宋体"/>
                  <w:i w:val="0"/>
                  <w:iCs w:val="0"/>
                  <w:color w:val="000000"/>
                  <w:kern w:val="0"/>
                  <w:sz w:val="26"/>
                  <w:szCs w:val="26"/>
                  <w:u w:val="none"/>
                  <w:lang w:val="en-US" w:eastAsia="zh-CN" w:bidi="ar"/>
                </w:rPr>
                <w:t>4</w:t>
              </w:r>
            </w:ins>
          </w:p>
        </w:tc>
        <w:tc>
          <w:tcPr>
            <w:tcW w:w="1029"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145" w:author="xhao" w:date="2024-05-21T09:23:02Z">
              <w:tcPr>
                <w:tcW w:w="996"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46" w:author="xhao" w:date="2024-05-21T09:10:40Z"/>
                <w:rFonts w:hint="eastAsia" w:ascii="宋体" w:hAnsi="宋体" w:eastAsia="宋体" w:cs="宋体"/>
                <w:i w:val="0"/>
                <w:iCs w:val="0"/>
                <w:color w:val="000000"/>
                <w:sz w:val="26"/>
                <w:szCs w:val="26"/>
                <w:u w:val="none"/>
              </w:rPr>
            </w:pPr>
            <w:ins w:id="147" w:author="xhao" w:date="2024-05-21T09:10:40Z">
              <w:r>
                <w:rPr>
                  <w:rFonts w:hint="eastAsia" w:ascii="宋体" w:hAnsi="宋体" w:eastAsia="宋体" w:cs="宋体"/>
                  <w:i w:val="0"/>
                  <w:iCs w:val="0"/>
                  <w:color w:val="000000"/>
                  <w:kern w:val="0"/>
                  <w:sz w:val="26"/>
                  <w:szCs w:val="26"/>
                  <w:u w:val="none"/>
                  <w:lang w:val="en-US" w:eastAsia="zh-CN" w:bidi="ar"/>
                </w:rPr>
                <w:t>摩托组</w:t>
              </w:r>
            </w:ins>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148"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49" w:author="xhao" w:date="2024-05-21T09:10:40Z"/>
                <w:rFonts w:hint="eastAsia" w:ascii="宋体" w:hAnsi="宋体" w:eastAsia="宋体" w:cs="宋体"/>
                <w:i w:val="0"/>
                <w:iCs w:val="0"/>
                <w:color w:val="000000"/>
                <w:sz w:val="26"/>
                <w:szCs w:val="26"/>
                <w:u w:val="none"/>
              </w:rPr>
            </w:pPr>
            <w:ins w:id="150" w:author="xhao" w:date="2024-05-21T09:10:40Z">
              <w:r>
                <w:rPr>
                  <w:rFonts w:hint="eastAsia" w:ascii="宋体" w:hAnsi="宋体" w:eastAsia="宋体" w:cs="宋体"/>
                  <w:i w:val="0"/>
                  <w:iCs w:val="0"/>
                  <w:color w:val="000000"/>
                  <w:kern w:val="0"/>
                  <w:sz w:val="26"/>
                  <w:szCs w:val="26"/>
                  <w:u w:val="none"/>
                  <w:lang w:val="en-US" w:eastAsia="zh-CN" w:bidi="ar"/>
                </w:rPr>
                <w:t>钟久明</w:t>
              </w:r>
            </w:ins>
          </w:p>
        </w:tc>
        <w:tc>
          <w:tcPr>
            <w:tcW w:w="128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151"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52" w:author="xhao" w:date="2024-05-21T09:10:40Z"/>
                <w:rFonts w:hint="eastAsia" w:ascii="宋体" w:hAnsi="宋体" w:eastAsia="宋体" w:cs="宋体"/>
                <w:i w:val="0"/>
                <w:iCs w:val="0"/>
                <w:color w:val="000000"/>
                <w:sz w:val="26"/>
                <w:szCs w:val="26"/>
                <w:u w:val="none"/>
              </w:rPr>
            </w:pPr>
            <w:ins w:id="153" w:author="xhao" w:date="2024-05-21T09:10:40Z">
              <w:r>
                <w:rPr>
                  <w:rFonts w:hint="eastAsia" w:ascii="宋体" w:hAnsi="宋体" w:eastAsia="宋体" w:cs="宋体"/>
                  <w:i w:val="0"/>
                  <w:iCs w:val="0"/>
                  <w:color w:val="000000"/>
                  <w:kern w:val="0"/>
                  <w:sz w:val="26"/>
                  <w:szCs w:val="26"/>
                  <w:u w:val="none"/>
                  <w:lang w:val="en-US" w:eastAsia="zh-CN" w:bidi="ar"/>
                </w:rPr>
                <w:t>刘汉军</w:t>
              </w:r>
            </w:ins>
          </w:p>
        </w:tc>
        <w:tc>
          <w:tcPr>
            <w:tcW w:w="3771" w:type="dxa"/>
            <w:tcBorders>
              <w:top w:val="single" w:color="000000" w:sz="4" w:space="0"/>
              <w:left w:val="single" w:color="000000" w:sz="4" w:space="0"/>
              <w:bottom w:val="single" w:color="000000" w:sz="4" w:space="0"/>
              <w:right w:val="double" w:color="000000" w:sz="4" w:space="0"/>
            </w:tcBorders>
            <w:shd w:val="clear" w:color="auto" w:fill="auto"/>
            <w:noWrap/>
            <w:vAlign w:val="center"/>
            <w:tcPrChange w:id="154" w:author="xhao" w:date="2024-05-21T09:23:02Z">
              <w:tcPr>
                <w:tcW w:w="0" w:type="auto"/>
                <w:tcBorders>
                  <w:top w:val="single" w:color="000000" w:sz="4" w:space="0"/>
                  <w:left w:val="single" w:color="000000" w:sz="4" w:space="0"/>
                  <w:bottom w:val="single" w:color="000000" w:sz="4" w:space="0"/>
                  <w:right w:val="double" w:color="000000" w:sz="4" w:space="0"/>
                </w:tcBorders>
                <w:noWrap/>
                <w:vAlign w:val="center"/>
              </w:tcPr>
            </w:tcPrChange>
          </w:tcPr>
          <w:p>
            <w:pPr>
              <w:keepNext w:val="0"/>
              <w:keepLines w:val="0"/>
              <w:widowControl/>
              <w:suppressLineNumbers w:val="0"/>
              <w:jc w:val="left"/>
              <w:textAlignment w:val="center"/>
              <w:rPr>
                <w:ins w:id="155" w:author="xhao" w:date="2024-05-21T09:10:40Z"/>
                <w:rFonts w:hint="eastAsia" w:ascii="宋体" w:hAnsi="宋体" w:eastAsia="宋体" w:cs="宋体"/>
                <w:i w:val="0"/>
                <w:iCs w:val="0"/>
                <w:color w:val="000000"/>
                <w:sz w:val="26"/>
                <w:szCs w:val="26"/>
                <w:u w:val="none"/>
              </w:rPr>
            </w:pPr>
            <w:ins w:id="156" w:author="xhao" w:date="2024-05-21T09:10:40Z">
              <w:r>
                <w:rPr>
                  <w:rFonts w:hint="eastAsia" w:ascii="宋体" w:hAnsi="宋体" w:eastAsia="宋体" w:cs="宋体"/>
                  <w:i w:val="0"/>
                  <w:iCs w:val="0"/>
                  <w:color w:val="000000"/>
                  <w:kern w:val="0"/>
                  <w:sz w:val="26"/>
                  <w:szCs w:val="26"/>
                  <w:u w:val="none"/>
                  <w:lang w:val="en-US" w:eastAsia="zh-CN" w:bidi="ar"/>
                </w:rPr>
                <w:t>张志硕,殷浩玮,李叶雨</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158" w:author="xhao" w:date="2024-05-21T09:23:02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288" w:hRule="atLeast"/>
          <w:ins w:id="157" w:author="xhao" w:date="2024-05-21T09:10:40Z"/>
          <w:trPrChange w:id="158" w:author="xhao" w:date="2024-05-21T09:23:02Z">
            <w:trPr>
              <w:trHeight w:val="450" w:hRule="atLeast"/>
            </w:trPr>
          </w:trPrChange>
        </w:trPr>
        <w:tc>
          <w:tcPr>
            <w:tcW w:w="788" w:type="dxa"/>
            <w:tcBorders>
              <w:top w:val="single" w:color="000000" w:sz="4" w:space="0"/>
              <w:left w:val="double" w:color="000000" w:sz="4" w:space="0"/>
              <w:bottom w:val="single" w:color="000000" w:sz="4" w:space="0"/>
              <w:right w:val="single" w:color="000000" w:sz="4" w:space="0"/>
            </w:tcBorders>
            <w:shd w:val="clear" w:color="auto" w:fill="auto"/>
            <w:noWrap/>
            <w:vAlign w:val="center"/>
            <w:tcPrChange w:id="159" w:author="xhao" w:date="2024-05-21T09:23:02Z">
              <w:tcPr>
                <w:tcW w:w="675" w:type="dxa"/>
                <w:tcBorders>
                  <w:top w:val="single" w:color="000000" w:sz="4" w:space="0"/>
                  <w:left w:val="doub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60" w:author="xhao" w:date="2024-05-21T09:10:40Z"/>
                <w:rFonts w:hint="eastAsia" w:ascii="宋体" w:hAnsi="宋体" w:eastAsia="宋体" w:cs="宋体"/>
                <w:i w:val="0"/>
                <w:iCs w:val="0"/>
                <w:color w:val="000000"/>
                <w:sz w:val="26"/>
                <w:szCs w:val="26"/>
                <w:u w:val="none"/>
              </w:rPr>
            </w:pPr>
            <w:ins w:id="161" w:author="xhao" w:date="2024-05-21T09:10:40Z">
              <w:r>
                <w:rPr>
                  <w:rFonts w:hint="eastAsia" w:ascii="宋体" w:hAnsi="宋体" w:eastAsia="宋体" w:cs="宋体"/>
                  <w:i w:val="0"/>
                  <w:iCs w:val="0"/>
                  <w:color w:val="000000"/>
                  <w:kern w:val="0"/>
                  <w:sz w:val="26"/>
                  <w:szCs w:val="26"/>
                  <w:u w:val="none"/>
                  <w:lang w:val="en-US" w:eastAsia="zh-CN" w:bidi="ar"/>
                </w:rPr>
                <w:t>5</w:t>
              </w:r>
            </w:ins>
          </w:p>
        </w:tc>
        <w:tc>
          <w:tcPr>
            <w:tcW w:w="1029"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162" w:author="xhao" w:date="2024-05-21T09:23:02Z">
              <w:tcPr>
                <w:tcW w:w="996"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63" w:author="xhao" w:date="2024-05-21T09:10:40Z"/>
                <w:rFonts w:hint="eastAsia" w:ascii="宋体" w:hAnsi="宋体" w:eastAsia="宋体" w:cs="宋体"/>
                <w:i w:val="0"/>
                <w:iCs w:val="0"/>
                <w:color w:val="000000"/>
                <w:sz w:val="26"/>
                <w:szCs w:val="26"/>
                <w:u w:val="none"/>
              </w:rPr>
            </w:pPr>
            <w:ins w:id="164" w:author="xhao" w:date="2024-05-21T09:10:40Z">
              <w:r>
                <w:rPr>
                  <w:rFonts w:hint="eastAsia" w:ascii="宋体" w:hAnsi="宋体" w:eastAsia="宋体" w:cs="宋体"/>
                  <w:i w:val="0"/>
                  <w:iCs w:val="0"/>
                  <w:color w:val="000000"/>
                  <w:kern w:val="0"/>
                  <w:sz w:val="26"/>
                  <w:szCs w:val="26"/>
                  <w:u w:val="none"/>
                  <w:lang w:val="en-US" w:eastAsia="zh-CN" w:bidi="ar"/>
                </w:rPr>
                <w:t>气垫组</w:t>
              </w:r>
            </w:ins>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165"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66" w:author="xhao" w:date="2024-05-21T09:10:40Z"/>
                <w:rFonts w:hint="eastAsia" w:ascii="宋体" w:hAnsi="宋体" w:eastAsia="宋体" w:cs="宋体"/>
                <w:i w:val="0"/>
                <w:iCs w:val="0"/>
                <w:color w:val="000000"/>
                <w:sz w:val="26"/>
                <w:szCs w:val="26"/>
                <w:u w:val="none"/>
              </w:rPr>
            </w:pPr>
            <w:ins w:id="167" w:author="xhao" w:date="2024-05-21T09:10:40Z">
              <w:r>
                <w:rPr>
                  <w:rFonts w:hint="eastAsia" w:ascii="宋体" w:hAnsi="宋体" w:eastAsia="宋体" w:cs="宋体"/>
                  <w:i w:val="0"/>
                  <w:iCs w:val="0"/>
                  <w:color w:val="000000"/>
                  <w:kern w:val="0"/>
                  <w:sz w:val="26"/>
                  <w:szCs w:val="26"/>
                  <w:u w:val="none"/>
                  <w:lang w:val="en-US" w:eastAsia="zh-CN" w:bidi="ar"/>
                </w:rPr>
                <w:t>李志波</w:t>
              </w:r>
            </w:ins>
          </w:p>
        </w:tc>
        <w:tc>
          <w:tcPr>
            <w:tcW w:w="128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168"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69" w:author="xhao" w:date="2024-05-21T09:10:40Z"/>
                <w:rFonts w:hint="eastAsia" w:ascii="宋体" w:hAnsi="宋体" w:eastAsia="宋体" w:cs="宋体"/>
                <w:i w:val="0"/>
                <w:iCs w:val="0"/>
                <w:color w:val="000000"/>
                <w:sz w:val="26"/>
                <w:szCs w:val="26"/>
                <w:u w:val="none"/>
              </w:rPr>
            </w:pPr>
            <w:ins w:id="170" w:author="xhao" w:date="2024-05-21T09:10:40Z">
              <w:r>
                <w:rPr>
                  <w:rFonts w:hint="eastAsia" w:ascii="宋体" w:hAnsi="宋体" w:eastAsia="宋体" w:cs="宋体"/>
                  <w:i w:val="0"/>
                  <w:iCs w:val="0"/>
                  <w:color w:val="000000"/>
                  <w:kern w:val="0"/>
                  <w:sz w:val="26"/>
                  <w:szCs w:val="26"/>
                  <w:u w:val="none"/>
                  <w:lang w:val="en-US" w:eastAsia="zh-CN" w:bidi="ar"/>
                </w:rPr>
                <w:t>李功捷</w:t>
              </w:r>
            </w:ins>
          </w:p>
        </w:tc>
        <w:tc>
          <w:tcPr>
            <w:tcW w:w="3771" w:type="dxa"/>
            <w:tcBorders>
              <w:top w:val="single" w:color="000000" w:sz="4" w:space="0"/>
              <w:left w:val="single" w:color="000000" w:sz="4" w:space="0"/>
              <w:bottom w:val="single" w:color="000000" w:sz="4" w:space="0"/>
              <w:right w:val="double" w:color="000000" w:sz="4" w:space="0"/>
            </w:tcBorders>
            <w:shd w:val="clear" w:color="auto" w:fill="auto"/>
            <w:noWrap/>
            <w:vAlign w:val="center"/>
            <w:tcPrChange w:id="171" w:author="xhao" w:date="2024-05-21T09:23:02Z">
              <w:tcPr>
                <w:tcW w:w="0" w:type="auto"/>
                <w:tcBorders>
                  <w:top w:val="single" w:color="000000" w:sz="4" w:space="0"/>
                  <w:left w:val="single" w:color="000000" w:sz="4" w:space="0"/>
                  <w:bottom w:val="single" w:color="000000" w:sz="4" w:space="0"/>
                  <w:right w:val="double" w:color="000000" w:sz="4" w:space="0"/>
                </w:tcBorders>
                <w:noWrap/>
                <w:vAlign w:val="center"/>
              </w:tcPr>
            </w:tcPrChange>
          </w:tcPr>
          <w:p>
            <w:pPr>
              <w:keepNext w:val="0"/>
              <w:keepLines w:val="0"/>
              <w:widowControl/>
              <w:suppressLineNumbers w:val="0"/>
              <w:jc w:val="left"/>
              <w:textAlignment w:val="center"/>
              <w:rPr>
                <w:ins w:id="172" w:author="xhao" w:date="2024-05-21T09:10:40Z"/>
                <w:rFonts w:hint="eastAsia" w:ascii="宋体" w:hAnsi="宋体" w:eastAsia="宋体" w:cs="宋体"/>
                <w:i w:val="0"/>
                <w:iCs w:val="0"/>
                <w:color w:val="000000"/>
                <w:sz w:val="26"/>
                <w:szCs w:val="26"/>
                <w:u w:val="none"/>
              </w:rPr>
            </w:pPr>
            <w:ins w:id="173" w:author="xhao" w:date="2024-06-25T21:44:33Z">
              <w:r>
                <w:rPr>
                  <w:rFonts w:hint="eastAsia" w:ascii="宋体" w:hAnsi="宋体" w:eastAsia="宋体" w:cs="宋体"/>
                  <w:i w:val="0"/>
                  <w:iCs w:val="0"/>
                  <w:color w:val="000000"/>
                  <w:kern w:val="0"/>
                  <w:sz w:val="26"/>
                  <w:szCs w:val="26"/>
                  <w:u w:val="none"/>
                  <w:lang w:val="en-US" w:eastAsia="zh-CN" w:bidi="ar"/>
                </w:rPr>
                <w:t>张祖铭、龙海涛</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175" w:author="xhao" w:date="2024-05-21T09:23:02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288" w:hRule="atLeast"/>
          <w:ins w:id="174" w:author="xhao" w:date="2024-05-21T09:10:40Z"/>
          <w:trPrChange w:id="175" w:author="xhao" w:date="2024-05-21T09:23:02Z">
            <w:trPr>
              <w:trHeight w:val="300" w:hRule="atLeast"/>
            </w:trPr>
          </w:trPrChange>
        </w:trPr>
        <w:tc>
          <w:tcPr>
            <w:tcW w:w="788" w:type="dxa"/>
            <w:tcBorders>
              <w:top w:val="single" w:color="000000" w:sz="4" w:space="0"/>
              <w:left w:val="double" w:color="000000" w:sz="4" w:space="0"/>
              <w:bottom w:val="single" w:color="000000" w:sz="4" w:space="0"/>
              <w:right w:val="single" w:color="000000" w:sz="4" w:space="0"/>
            </w:tcBorders>
            <w:shd w:val="clear" w:color="auto" w:fill="auto"/>
            <w:noWrap/>
            <w:vAlign w:val="center"/>
            <w:tcPrChange w:id="176" w:author="xhao" w:date="2024-05-21T09:23:02Z">
              <w:tcPr>
                <w:tcW w:w="675" w:type="dxa"/>
                <w:tcBorders>
                  <w:top w:val="single" w:color="000000" w:sz="4" w:space="0"/>
                  <w:left w:val="doub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77" w:author="xhao" w:date="2024-05-21T09:10:40Z"/>
                <w:rFonts w:hint="eastAsia" w:ascii="宋体" w:hAnsi="宋体" w:eastAsia="宋体" w:cs="宋体"/>
                <w:i w:val="0"/>
                <w:iCs w:val="0"/>
                <w:color w:val="000000"/>
                <w:sz w:val="26"/>
                <w:szCs w:val="26"/>
                <w:u w:val="none"/>
              </w:rPr>
            </w:pPr>
            <w:ins w:id="178" w:author="xhao" w:date="2024-05-21T09:10:40Z">
              <w:r>
                <w:rPr>
                  <w:rFonts w:hint="eastAsia" w:ascii="宋体" w:hAnsi="宋体" w:eastAsia="宋体" w:cs="宋体"/>
                  <w:i w:val="0"/>
                  <w:iCs w:val="0"/>
                  <w:color w:val="000000"/>
                  <w:kern w:val="0"/>
                  <w:sz w:val="26"/>
                  <w:szCs w:val="26"/>
                  <w:u w:val="none"/>
                  <w:lang w:val="en-US" w:eastAsia="zh-CN" w:bidi="ar"/>
                </w:rPr>
                <w:t>6</w:t>
              </w:r>
            </w:ins>
          </w:p>
        </w:tc>
        <w:tc>
          <w:tcPr>
            <w:tcW w:w="1029"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179" w:author="xhao" w:date="2024-05-21T09:23:02Z">
              <w:tcPr>
                <w:tcW w:w="996"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80" w:author="xhao" w:date="2024-05-21T09:10:40Z"/>
                <w:rFonts w:hint="eastAsia" w:ascii="宋体" w:hAnsi="宋体" w:eastAsia="宋体" w:cs="宋体"/>
                <w:i w:val="0"/>
                <w:iCs w:val="0"/>
                <w:color w:val="000000"/>
                <w:sz w:val="26"/>
                <w:szCs w:val="26"/>
                <w:u w:val="none"/>
              </w:rPr>
            </w:pPr>
            <w:ins w:id="181" w:author="xhao" w:date="2024-05-21T09:10:40Z">
              <w:r>
                <w:rPr>
                  <w:rFonts w:hint="eastAsia" w:ascii="宋体" w:hAnsi="宋体" w:eastAsia="宋体" w:cs="宋体"/>
                  <w:i w:val="0"/>
                  <w:iCs w:val="0"/>
                  <w:color w:val="000000"/>
                  <w:kern w:val="0"/>
                  <w:sz w:val="26"/>
                  <w:szCs w:val="26"/>
                  <w:u w:val="none"/>
                  <w:lang w:val="en-US" w:eastAsia="zh-CN" w:bidi="ar"/>
                </w:rPr>
                <w:t>镜头组</w:t>
              </w:r>
            </w:ins>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182"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83" w:author="xhao" w:date="2024-05-21T09:10:40Z"/>
                <w:rFonts w:hint="eastAsia" w:ascii="宋体" w:hAnsi="宋体" w:eastAsia="宋体" w:cs="宋体"/>
                <w:i w:val="0"/>
                <w:iCs w:val="0"/>
                <w:color w:val="000000"/>
                <w:sz w:val="26"/>
                <w:szCs w:val="26"/>
                <w:u w:val="none"/>
              </w:rPr>
            </w:pPr>
            <w:ins w:id="184" w:author="xhao" w:date="2024-05-21T09:10:40Z">
              <w:r>
                <w:rPr>
                  <w:rFonts w:hint="eastAsia" w:ascii="宋体" w:hAnsi="宋体" w:eastAsia="宋体" w:cs="宋体"/>
                  <w:i w:val="0"/>
                  <w:iCs w:val="0"/>
                  <w:color w:val="000000"/>
                  <w:kern w:val="0"/>
                  <w:sz w:val="26"/>
                  <w:szCs w:val="26"/>
                  <w:u w:val="none"/>
                  <w:lang w:val="en-US" w:eastAsia="zh-CN" w:bidi="ar"/>
                </w:rPr>
                <w:t>颜丽娜</w:t>
              </w:r>
            </w:ins>
          </w:p>
        </w:tc>
        <w:tc>
          <w:tcPr>
            <w:tcW w:w="128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185"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86" w:author="xhao" w:date="2024-05-21T09:10:40Z"/>
                <w:rFonts w:hint="eastAsia" w:ascii="宋体" w:hAnsi="宋体" w:eastAsia="宋体" w:cs="宋体"/>
                <w:i w:val="0"/>
                <w:iCs w:val="0"/>
                <w:color w:val="000000"/>
                <w:sz w:val="26"/>
                <w:szCs w:val="26"/>
                <w:u w:val="none"/>
              </w:rPr>
            </w:pPr>
            <w:ins w:id="187" w:author="xhao" w:date="2024-05-21T09:10:40Z">
              <w:r>
                <w:rPr>
                  <w:rFonts w:hint="eastAsia" w:ascii="宋体" w:hAnsi="宋体" w:eastAsia="宋体" w:cs="宋体"/>
                  <w:i w:val="0"/>
                  <w:iCs w:val="0"/>
                  <w:color w:val="000000"/>
                  <w:kern w:val="0"/>
                  <w:sz w:val="26"/>
                  <w:szCs w:val="26"/>
                  <w:u w:val="none"/>
                  <w:lang w:val="en-US" w:eastAsia="zh-CN" w:bidi="ar"/>
                </w:rPr>
                <w:t>钟承尧</w:t>
              </w:r>
            </w:ins>
          </w:p>
        </w:tc>
        <w:tc>
          <w:tcPr>
            <w:tcW w:w="3771" w:type="dxa"/>
            <w:tcBorders>
              <w:top w:val="single" w:color="000000" w:sz="4" w:space="0"/>
              <w:left w:val="single" w:color="000000" w:sz="4" w:space="0"/>
              <w:bottom w:val="single" w:color="000000" w:sz="4" w:space="0"/>
              <w:right w:val="double" w:color="000000" w:sz="4" w:space="0"/>
            </w:tcBorders>
            <w:shd w:val="clear" w:color="auto" w:fill="auto"/>
            <w:noWrap/>
            <w:vAlign w:val="center"/>
            <w:tcPrChange w:id="188" w:author="xhao" w:date="2024-05-21T09:23:02Z">
              <w:tcPr>
                <w:tcW w:w="0" w:type="auto"/>
                <w:tcBorders>
                  <w:top w:val="single" w:color="000000" w:sz="4" w:space="0"/>
                  <w:left w:val="single" w:color="000000" w:sz="4" w:space="0"/>
                  <w:bottom w:val="single" w:color="000000" w:sz="4" w:space="0"/>
                  <w:right w:val="double" w:color="000000" w:sz="4" w:space="0"/>
                </w:tcBorders>
                <w:noWrap/>
                <w:vAlign w:val="center"/>
              </w:tcPr>
            </w:tcPrChange>
          </w:tcPr>
          <w:p>
            <w:pPr>
              <w:keepNext w:val="0"/>
              <w:keepLines w:val="0"/>
              <w:widowControl/>
              <w:suppressLineNumbers w:val="0"/>
              <w:jc w:val="left"/>
              <w:textAlignment w:val="center"/>
              <w:rPr>
                <w:ins w:id="189" w:author="xhao" w:date="2024-05-21T09:10:40Z"/>
                <w:rFonts w:hint="eastAsia" w:ascii="宋体" w:hAnsi="宋体" w:eastAsia="宋体" w:cs="宋体"/>
                <w:i w:val="0"/>
                <w:iCs w:val="0"/>
                <w:color w:val="000000"/>
                <w:sz w:val="26"/>
                <w:szCs w:val="26"/>
                <w:u w:val="none"/>
              </w:rPr>
            </w:pPr>
            <w:ins w:id="190" w:author="xhao" w:date="2024-05-21T09:10:40Z">
              <w:r>
                <w:rPr>
                  <w:rFonts w:hint="eastAsia" w:ascii="宋体" w:hAnsi="宋体" w:eastAsia="宋体" w:cs="宋体"/>
                  <w:i w:val="0"/>
                  <w:iCs w:val="0"/>
                  <w:color w:val="000000"/>
                  <w:kern w:val="0"/>
                  <w:sz w:val="26"/>
                  <w:szCs w:val="26"/>
                  <w:u w:val="none"/>
                  <w:lang w:val="en-US" w:eastAsia="zh-CN" w:bidi="ar"/>
                </w:rPr>
                <w:t>张艺鹏,严超</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192" w:author="xhao" w:date="2024-05-21T09:23:02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288" w:hRule="atLeast"/>
          <w:ins w:id="191" w:author="xhao" w:date="2024-05-21T09:10:40Z"/>
          <w:trPrChange w:id="192" w:author="xhao" w:date="2024-05-21T09:23:02Z">
            <w:trPr>
              <w:trHeight w:val="300" w:hRule="atLeast"/>
            </w:trPr>
          </w:trPrChange>
        </w:trPr>
        <w:tc>
          <w:tcPr>
            <w:tcW w:w="788" w:type="dxa"/>
            <w:tcBorders>
              <w:top w:val="single" w:color="000000" w:sz="4" w:space="0"/>
              <w:left w:val="double" w:color="000000" w:sz="4" w:space="0"/>
              <w:bottom w:val="single" w:color="000000" w:sz="4" w:space="0"/>
              <w:right w:val="single" w:color="000000" w:sz="4" w:space="0"/>
            </w:tcBorders>
            <w:shd w:val="clear" w:color="auto" w:fill="auto"/>
            <w:noWrap/>
            <w:vAlign w:val="center"/>
            <w:tcPrChange w:id="193" w:author="xhao" w:date="2024-05-21T09:23:02Z">
              <w:tcPr>
                <w:tcW w:w="675" w:type="dxa"/>
                <w:tcBorders>
                  <w:top w:val="single" w:color="000000" w:sz="4" w:space="0"/>
                  <w:left w:val="doub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94" w:author="xhao" w:date="2024-05-21T09:10:40Z"/>
                <w:rFonts w:hint="eastAsia" w:ascii="宋体" w:hAnsi="宋体" w:eastAsia="宋体" w:cs="宋体"/>
                <w:i w:val="0"/>
                <w:iCs w:val="0"/>
                <w:color w:val="000000"/>
                <w:sz w:val="26"/>
                <w:szCs w:val="26"/>
                <w:u w:val="none"/>
              </w:rPr>
            </w:pPr>
            <w:ins w:id="195" w:author="xhao" w:date="2024-05-21T09:10:40Z">
              <w:r>
                <w:rPr>
                  <w:rFonts w:hint="eastAsia" w:ascii="宋体" w:hAnsi="宋体" w:eastAsia="宋体" w:cs="宋体"/>
                  <w:i w:val="0"/>
                  <w:iCs w:val="0"/>
                  <w:color w:val="000000"/>
                  <w:kern w:val="0"/>
                  <w:sz w:val="26"/>
                  <w:szCs w:val="26"/>
                  <w:u w:val="none"/>
                  <w:lang w:val="en-US" w:eastAsia="zh-CN" w:bidi="ar"/>
                </w:rPr>
                <w:t>7</w:t>
              </w:r>
            </w:ins>
          </w:p>
        </w:tc>
        <w:tc>
          <w:tcPr>
            <w:tcW w:w="1029"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196" w:author="xhao" w:date="2024-05-21T09:23:02Z">
              <w:tcPr>
                <w:tcW w:w="996"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197" w:author="xhao" w:date="2024-05-21T09:10:40Z"/>
                <w:rFonts w:hint="eastAsia" w:ascii="宋体" w:hAnsi="宋体" w:eastAsia="宋体" w:cs="宋体"/>
                <w:i w:val="0"/>
                <w:iCs w:val="0"/>
                <w:color w:val="000000"/>
                <w:sz w:val="26"/>
                <w:szCs w:val="26"/>
                <w:u w:val="none"/>
              </w:rPr>
            </w:pPr>
            <w:ins w:id="198" w:author="xhao" w:date="2024-05-21T09:10:40Z">
              <w:r>
                <w:rPr>
                  <w:rFonts w:hint="eastAsia" w:ascii="宋体" w:hAnsi="宋体" w:eastAsia="宋体" w:cs="宋体"/>
                  <w:i w:val="0"/>
                  <w:iCs w:val="0"/>
                  <w:color w:val="000000"/>
                  <w:kern w:val="0"/>
                  <w:sz w:val="26"/>
                  <w:szCs w:val="26"/>
                  <w:u w:val="none"/>
                  <w:lang w:val="en-US" w:eastAsia="zh-CN" w:bidi="ar"/>
                </w:rPr>
                <w:t>独轮组</w:t>
              </w:r>
            </w:ins>
          </w:p>
        </w:tc>
        <w:tc>
          <w:tcPr>
            <w:tcW w:w="1275"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199"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00" w:author="xhao" w:date="2024-05-21T09:10:40Z"/>
                <w:rFonts w:hint="eastAsia" w:ascii="宋体" w:hAnsi="宋体" w:eastAsia="宋体" w:cs="宋体"/>
                <w:i w:val="0"/>
                <w:iCs w:val="0"/>
                <w:color w:val="000000"/>
                <w:sz w:val="26"/>
                <w:szCs w:val="26"/>
                <w:u w:val="none"/>
              </w:rPr>
            </w:pPr>
            <w:ins w:id="201" w:author="xhao" w:date="2024-05-21T09:10:40Z">
              <w:r>
                <w:rPr>
                  <w:rFonts w:hint="eastAsia" w:ascii="宋体" w:hAnsi="宋体" w:eastAsia="宋体" w:cs="宋体"/>
                  <w:i w:val="0"/>
                  <w:iCs w:val="0"/>
                  <w:color w:val="000000"/>
                  <w:kern w:val="0"/>
                  <w:sz w:val="26"/>
                  <w:szCs w:val="26"/>
                  <w:u w:val="none"/>
                  <w:lang w:val="en-US" w:eastAsia="zh-CN" w:bidi="ar"/>
                </w:rPr>
                <w:t>王映品</w:t>
              </w:r>
            </w:ins>
          </w:p>
        </w:tc>
        <w:tc>
          <w:tcPr>
            <w:tcW w:w="128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02" w:author="xhao" w:date="2024-05-21T09:23:02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03" w:author="xhao" w:date="2024-05-21T09:10:40Z"/>
                <w:rFonts w:hint="eastAsia" w:ascii="宋体" w:hAnsi="宋体" w:eastAsia="宋体" w:cs="宋体"/>
                <w:i w:val="0"/>
                <w:iCs w:val="0"/>
                <w:color w:val="000000"/>
                <w:sz w:val="26"/>
                <w:szCs w:val="26"/>
                <w:u w:val="none"/>
              </w:rPr>
            </w:pPr>
            <w:ins w:id="204" w:author="xhao" w:date="2024-05-21T09:10:40Z">
              <w:r>
                <w:rPr>
                  <w:rFonts w:hint="eastAsia" w:ascii="宋体" w:hAnsi="宋体" w:eastAsia="宋体" w:cs="宋体"/>
                  <w:i w:val="0"/>
                  <w:iCs w:val="0"/>
                  <w:color w:val="000000"/>
                  <w:kern w:val="0"/>
                  <w:sz w:val="26"/>
                  <w:szCs w:val="26"/>
                  <w:u w:val="none"/>
                  <w:lang w:val="en-US" w:eastAsia="zh-CN" w:bidi="ar"/>
                </w:rPr>
                <w:t>李重阳</w:t>
              </w:r>
            </w:ins>
          </w:p>
        </w:tc>
        <w:tc>
          <w:tcPr>
            <w:tcW w:w="3771" w:type="dxa"/>
            <w:tcBorders>
              <w:top w:val="single" w:color="000000" w:sz="4" w:space="0"/>
              <w:left w:val="single" w:color="000000" w:sz="4" w:space="0"/>
              <w:bottom w:val="single" w:color="000000" w:sz="4" w:space="0"/>
              <w:right w:val="double" w:color="000000" w:sz="4" w:space="0"/>
            </w:tcBorders>
            <w:shd w:val="clear" w:color="auto" w:fill="auto"/>
            <w:noWrap/>
            <w:vAlign w:val="center"/>
            <w:tcPrChange w:id="205" w:author="xhao" w:date="2024-05-21T09:23:02Z">
              <w:tcPr>
                <w:tcW w:w="0" w:type="auto"/>
                <w:tcBorders>
                  <w:top w:val="single" w:color="000000" w:sz="4" w:space="0"/>
                  <w:left w:val="single" w:color="000000" w:sz="4" w:space="0"/>
                  <w:bottom w:val="single" w:color="000000" w:sz="4" w:space="0"/>
                  <w:right w:val="double" w:color="000000" w:sz="4" w:space="0"/>
                </w:tcBorders>
                <w:noWrap/>
                <w:vAlign w:val="center"/>
              </w:tcPr>
            </w:tcPrChange>
          </w:tcPr>
          <w:p>
            <w:pPr>
              <w:keepNext w:val="0"/>
              <w:keepLines w:val="0"/>
              <w:widowControl/>
              <w:suppressLineNumbers w:val="0"/>
              <w:jc w:val="left"/>
              <w:textAlignment w:val="center"/>
              <w:rPr>
                <w:ins w:id="206" w:author="xhao" w:date="2024-05-21T09:10:40Z"/>
                <w:rFonts w:hint="eastAsia" w:ascii="宋体" w:hAnsi="宋体" w:eastAsia="宋体" w:cs="宋体"/>
                <w:i w:val="0"/>
                <w:iCs w:val="0"/>
                <w:color w:val="000000"/>
                <w:sz w:val="26"/>
                <w:szCs w:val="26"/>
                <w:u w:val="none"/>
              </w:rPr>
            </w:pPr>
            <w:ins w:id="207" w:author="xhao" w:date="2024-06-25T21:45:20Z">
              <w:r>
                <w:rPr>
                  <w:rFonts w:hint="eastAsia" w:ascii="宋体" w:hAnsi="宋体" w:eastAsia="宋体" w:cs="宋体"/>
                  <w:i w:val="0"/>
                  <w:iCs w:val="0"/>
                  <w:color w:val="000000"/>
                  <w:kern w:val="0"/>
                  <w:sz w:val="26"/>
                  <w:szCs w:val="26"/>
                  <w:u w:val="none"/>
                  <w:lang w:val="en-US" w:eastAsia="zh-CN" w:bidi="ar"/>
                </w:rPr>
                <w:t>魏畅翔、陈仕鑫、李桠泽</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209" w:author="xhao" w:date="2024-05-21T09:23:02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288" w:hRule="atLeast"/>
          <w:ins w:id="208" w:author="xhao" w:date="2024-05-21T09:10:40Z"/>
          <w:trPrChange w:id="209" w:author="xhao" w:date="2024-05-21T09:23:02Z">
            <w:trPr>
              <w:trHeight w:val="315" w:hRule="atLeast"/>
            </w:trPr>
          </w:trPrChange>
        </w:trPr>
        <w:tc>
          <w:tcPr>
            <w:tcW w:w="788" w:type="dxa"/>
            <w:tcBorders>
              <w:top w:val="single" w:color="000000" w:sz="4" w:space="0"/>
              <w:left w:val="double" w:color="000000" w:sz="4" w:space="0"/>
              <w:bottom w:val="double" w:color="000000" w:sz="4" w:space="0"/>
              <w:right w:val="single" w:color="000000" w:sz="4" w:space="0"/>
            </w:tcBorders>
            <w:shd w:val="clear" w:color="auto" w:fill="auto"/>
            <w:noWrap/>
            <w:vAlign w:val="center"/>
            <w:tcPrChange w:id="210" w:author="xhao" w:date="2024-05-21T09:23:02Z">
              <w:tcPr>
                <w:tcW w:w="675" w:type="dxa"/>
                <w:tcBorders>
                  <w:top w:val="single" w:color="000000" w:sz="4" w:space="0"/>
                  <w:left w:val="double" w:color="000000" w:sz="4" w:space="0"/>
                  <w:bottom w:val="double" w:color="000000" w:sz="4" w:space="0"/>
                  <w:right w:val="single" w:color="000000" w:sz="4" w:space="0"/>
                </w:tcBorders>
                <w:noWrap/>
                <w:vAlign w:val="center"/>
              </w:tcPr>
            </w:tcPrChange>
          </w:tcPr>
          <w:p>
            <w:pPr>
              <w:keepNext w:val="0"/>
              <w:keepLines w:val="0"/>
              <w:widowControl/>
              <w:suppressLineNumbers w:val="0"/>
              <w:jc w:val="center"/>
              <w:textAlignment w:val="center"/>
              <w:rPr>
                <w:ins w:id="211" w:author="xhao" w:date="2024-05-21T09:10:40Z"/>
                <w:rFonts w:hint="eastAsia" w:ascii="宋体" w:hAnsi="宋体" w:eastAsia="宋体" w:cs="宋体"/>
                <w:i w:val="0"/>
                <w:iCs w:val="0"/>
                <w:color w:val="000000"/>
                <w:sz w:val="26"/>
                <w:szCs w:val="26"/>
                <w:u w:val="none"/>
              </w:rPr>
            </w:pPr>
            <w:ins w:id="212" w:author="xhao" w:date="2024-05-21T09:10:40Z">
              <w:r>
                <w:rPr>
                  <w:rFonts w:hint="eastAsia" w:ascii="宋体" w:hAnsi="宋体" w:eastAsia="宋体" w:cs="宋体"/>
                  <w:i w:val="0"/>
                  <w:iCs w:val="0"/>
                  <w:color w:val="000000"/>
                  <w:kern w:val="0"/>
                  <w:sz w:val="26"/>
                  <w:szCs w:val="26"/>
                  <w:u w:val="none"/>
                  <w:lang w:val="en-US" w:eastAsia="zh-CN" w:bidi="ar"/>
                </w:rPr>
                <w:t>8</w:t>
              </w:r>
            </w:ins>
          </w:p>
        </w:tc>
        <w:tc>
          <w:tcPr>
            <w:tcW w:w="1029" w:type="dxa"/>
            <w:tcBorders>
              <w:top w:val="single" w:color="000000" w:sz="4" w:space="0"/>
              <w:left w:val="single" w:color="000000" w:sz="4" w:space="0"/>
              <w:bottom w:val="double" w:color="000000" w:sz="4" w:space="0"/>
              <w:right w:val="single" w:color="000000" w:sz="4" w:space="0"/>
            </w:tcBorders>
            <w:shd w:val="clear" w:color="auto" w:fill="auto"/>
            <w:noWrap/>
            <w:vAlign w:val="center"/>
            <w:tcPrChange w:id="213" w:author="xhao" w:date="2024-05-21T09:23:02Z">
              <w:tcPr>
                <w:tcW w:w="996" w:type="dxa"/>
                <w:tcBorders>
                  <w:top w:val="single" w:color="000000" w:sz="4" w:space="0"/>
                  <w:left w:val="single" w:color="000000" w:sz="4" w:space="0"/>
                  <w:bottom w:val="double" w:color="000000" w:sz="4" w:space="0"/>
                  <w:right w:val="single" w:color="000000" w:sz="4" w:space="0"/>
                </w:tcBorders>
                <w:noWrap/>
                <w:vAlign w:val="center"/>
              </w:tcPr>
            </w:tcPrChange>
          </w:tcPr>
          <w:p>
            <w:pPr>
              <w:keepNext w:val="0"/>
              <w:keepLines w:val="0"/>
              <w:widowControl/>
              <w:suppressLineNumbers w:val="0"/>
              <w:jc w:val="center"/>
              <w:textAlignment w:val="center"/>
              <w:rPr>
                <w:ins w:id="214" w:author="xhao" w:date="2024-05-21T09:10:40Z"/>
                <w:rFonts w:hint="eastAsia" w:ascii="宋体" w:hAnsi="宋体" w:eastAsia="宋体" w:cs="宋体"/>
                <w:i w:val="0"/>
                <w:iCs w:val="0"/>
                <w:color w:val="000000"/>
                <w:sz w:val="26"/>
                <w:szCs w:val="26"/>
                <w:u w:val="none"/>
              </w:rPr>
            </w:pPr>
            <w:ins w:id="215" w:author="xhao" w:date="2024-05-21T09:10:40Z">
              <w:r>
                <w:rPr>
                  <w:rFonts w:hint="eastAsia" w:ascii="宋体" w:hAnsi="宋体" w:eastAsia="宋体" w:cs="宋体"/>
                  <w:i w:val="0"/>
                  <w:iCs w:val="0"/>
                  <w:color w:val="000000"/>
                  <w:kern w:val="0"/>
                  <w:sz w:val="26"/>
                  <w:szCs w:val="26"/>
                  <w:u w:val="none"/>
                  <w:lang w:val="en-US" w:eastAsia="zh-CN" w:bidi="ar"/>
                </w:rPr>
                <w:t>模型组</w:t>
              </w:r>
            </w:ins>
          </w:p>
        </w:tc>
        <w:tc>
          <w:tcPr>
            <w:tcW w:w="1275" w:type="dxa"/>
            <w:tcBorders>
              <w:top w:val="single" w:color="000000" w:sz="4" w:space="0"/>
              <w:left w:val="single" w:color="000000" w:sz="4" w:space="0"/>
              <w:bottom w:val="double" w:color="000000" w:sz="4" w:space="0"/>
              <w:right w:val="single" w:color="000000" w:sz="4" w:space="0"/>
            </w:tcBorders>
            <w:shd w:val="clear" w:color="auto" w:fill="auto"/>
            <w:noWrap/>
            <w:vAlign w:val="center"/>
            <w:tcPrChange w:id="216" w:author="xhao" w:date="2024-05-21T09:23:02Z">
              <w:tcPr>
                <w:tcW w:w="0" w:type="auto"/>
                <w:tcBorders>
                  <w:top w:val="single" w:color="000000" w:sz="4" w:space="0"/>
                  <w:left w:val="single" w:color="000000" w:sz="4" w:space="0"/>
                  <w:bottom w:val="double" w:color="000000" w:sz="4" w:space="0"/>
                  <w:right w:val="single" w:color="000000" w:sz="4" w:space="0"/>
                </w:tcBorders>
                <w:noWrap/>
                <w:vAlign w:val="center"/>
              </w:tcPr>
            </w:tcPrChange>
          </w:tcPr>
          <w:p>
            <w:pPr>
              <w:keepNext w:val="0"/>
              <w:keepLines w:val="0"/>
              <w:widowControl/>
              <w:suppressLineNumbers w:val="0"/>
              <w:jc w:val="center"/>
              <w:textAlignment w:val="center"/>
              <w:rPr>
                <w:ins w:id="217" w:author="xhao" w:date="2024-05-21T09:10:40Z"/>
                <w:rFonts w:hint="eastAsia" w:ascii="宋体" w:hAnsi="宋体" w:eastAsia="宋体" w:cs="宋体"/>
                <w:i w:val="0"/>
                <w:iCs w:val="0"/>
                <w:color w:val="000000"/>
                <w:sz w:val="26"/>
                <w:szCs w:val="26"/>
                <w:u w:val="none"/>
              </w:rPr>
            </w:pPr>
            <w:ins w:id="218" w:author="xhao" w:date="2024-05-21T09:10:40Z">
              <w:r>
                <w:rPr>
                  <w:rFonts w:hint="eastAsia" w:ascii="宋体" w:hAnsi="宋体" w:eastAsia="宋体" w:cs="宋体"/>
                  <w:i w:val="0"/>
                  <w:iCs w:val="0"/>
                  <w:color w:val="000000"/>
                  <w:kern w:val="0"/>
                  <w:sz w:val="26"/>
                  <w:szCs w:val="26"/>
                  <w:u w:val="none"/>
                  <w:lang w:val="en-US" w:eastAsia="zh-CN" w:bidi="ar"/>
                </w:rPr>
                <w:t>郝旭光</w:t>
              </w:r>
            </w:ins>
          </w:p>
        </w:tc>
        <w:tc>
          <w:tcPr>
            <w:tcW w:w="1286" w:type="dxa"/>
            <w:tcBorders>
              <w:top w:val="single" w:color="000000" w:sz="4" w:space="0"/>
              <w:left w:val="single" w:color="000000" w:sz="4" w:space="0"/>
              <w:bottom w:val="double" w:color="000000" w:sz="4" w:space="0"/>
              <w:right w:val="single" w:color="000000" w:sz="4" w:space="0"/>
            </w:tcBorders>
            <w:shd w:val="clear" w:color="auto" w:fill="auto"/>
            <w:noWrap/>
            <w:vAlign w:val="center"/>
            <w:tcPrChange w:id="219" w:author="xhao" w:date="2024-05-21T09:23:02Z">
              <w:tcPr>
                <w:tcW w:w="0" w:type="auto"/>
                <w:tcBorders>
                  <w:top w:val="single" w:color="000000" w:sz="4" w:space="0"/>
                  <w:left w:val="single" w:color="000000" w:sz="4" w:space="0"/>
                  <w:bottom w:val="double" w:color="000000" w:sz="4" w:space="0"/>
                  <w:right w:val="single" w:color="000000" w:sz="4" w:space="0"/>
                </w:tcBorders>
                <w:noWrap/>
                <w:vAlign w:val="center"/>
              </w:tcPr>
            </w:tcPrChange>
          </w:tcPr>
          <w:p>
            <w:pPr>
              <w:keepNext w:val="0"/>
              <w:keepLines w:val="0"/>
              <w:widowControl/>
              <w:suppressLineNumbers w:val="0"/>
              <w:jc w:val="center"/>
              <w:textAlignment w:val="center"/>
              <w:rPr>
                <w:ins w:id="220" w:author="xhao" w:date="2024-05-21T09:10:40Z"/>
                <w:rFonts w:hint="eastAsia" w:ascii="宋体" w:hAnsi="宋体" w:eastAsia="宋体" w:cs="宋体"/>
                <w:i w:val="0"/>
                <w:iCs w:val="0"/>
                <w:color w:val="000000"/>
                <w:sz w:val="26"/>
                <w:szCs w:val="26"/>
                <w:u w:val="none"/>
              </w:rPr>
            </w:pPr>
            <w:ins w:id="221" w:author="xhao" w:date="2024-05-21T09:10:40Z">
              <w:r>
                <w:rPr>
                  <w:rFonts w:hint="eastAsia" w:ascii="宋体" w:hAnsi="宋体" w:eastAsia="宋体" w:cs="宋体"/>
                  <w:i w:val="0"/>
                  <w:iCs w:val="0"/>
                  <w:color w:val="000000"/>
                  <w:kern w:val="0"/>
                  <w:sz w:val="26"/>
                  <w:szCs w:val="26"/>
                  <w:u w:val="none"/>
                  <w:lang w:val="en-US" w:eastAsia="zh-CN" w:bidi="ar"/>
                </w:rPr>
                <w:t>曲春英</w:t>
              </w:r>
            </w:ins>
          </w:p>
        </w:tc>
        <w:tc>
          <w:tcPr>
            <w:tcW w:w="3771" w:type="dxa"/>
            <w:tcBorders>
              <w:top w:val="single" w:color="000000" w:sz="4" w:space="0"/>
              <w:left w:val="single" w:color="000000" w:sz="4" w:space="0"/>
              <w:bottom w:val="double" w:color="000000" w:sz="4" w:space="0"/>
              <w:right w:val="double" w:color="000000" w:sz="4" w:space="0"/>
            </w:tcBorders>
            <w:shd w:val="clear" w:color="auto" w:fill="auto"/>
            <w:noWrap/>
            <w:vAlign w:val="center"/>
            <w:tcPrChange w:id="222" w:author="xhao" w:date="2024-05-21T09:23:02Z">
              <w:tcPr>
                <w:tcW w:w="0" w:type="auto"/>
                <w:tcBorders>
                  <w:top w:val="single" w:color="000000" w:sz="4" w:space="0"/>
                  <w:left w:val="single" w:color="000000" w:sz="4" w:space="0"/>
                  <w:bottom w:val="double" w:color="000000" w:sz="4" w:space="0"/>
                  <w:right w:val="double" w:color="000000" w:sz="4" w:space="0"/>
                </w:tcBorders>
                <w:noWrap/>
                <w:vAlign w:val="center"/>
              </w:tcPr>
            </w:tcPrChange>
          </w:tcPr>
          <w:p>
            <w:pPr>
              <w:keepNext w:val="0"/>
              <w:keepLines w:val="0"/>
              <w:widowControl/>
              <w:suppressLineNumbers w:val="0"/>
              <w:spacing w:line="300" w:lineRule="exact"/>
              <w:jc w:val="left"/>
              <w:textAlignment w:val="center"/>
              <w:rPr>
                <w:ins w:id="224" w:author="xhao" w:date="2024-05-21T09:10:40Z"/>
                <w:rFonts w:hint="eastAsia" w:ascii="宋体" w:hAnsi="宋体" w:eastAsia="宋体" w:cs="宋体"/>
                <w:i w:val="0"/>
                <w:iCs w:val="0"/>
                <w:color w:val="000000"/>
                <w:sz w:val="26"/>
                <w:szCs w:val="26"/>
                <w:u w:val="none"/>
              </w:rPr>
              <w:pPrChange w:id="223" w:author="xhao" w:date="2024-05-21T09:22:09Z">
                <w:pPr>
                  <w:keepNext w:val="0"/>
                  <w:keepLines w:val="0"/>
                  <w:widowControl/>
                  <w:suppressLineNumbers w:val="0"/>
                  <w:jc w:val="left"/>
                  <w:textAlignment w:val="center"/>
                </w:pPr>
              </w:pPrChange>
            </w:pPr>
            <w:ins w:id="225" w:author="xhao" w:date="2024-06-25T21:45:42Z">
              <w:r>
                <w:rPr>
                  <w:rFonts w:hint="eastAsia" w:ascii="宋体" w:hAnsi="宋体" w:eastAsia="宋体" w:cs="宋体"/>
                  <w:i w:val="0"/>
                  <w:iCs w:val="0"/>
                  <w:color w:val="000000"/>
                  <w:kern w:val="0"/>
                  <w:sz w:val="26"/>
                  <w:szCs w:val="26"/>
                  <w:u w:val="none"/>
                  <w:lang w:val="en-US" w:eastAsia="zh-CN" w:bidi="ar"/>
                </w:rPr>
                <w:t>李靖、李伟城、黄昊翔</w:t>
              </w:r>
            </w:ins>
          </w:p>
        </w:tc>
      </w:tr>
    </w:tbl>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0" w:firstLineChars="0"/>
        <w:textAlignment w:val="auto"/>
        <w:rPr>
          <w:del w:id="227" w:author="xhao" w:date="2024-05-21T09:23:31Z"/>
          <w:rFonts w:hint="default" w:ascii="FangSong_GB2312" w:hAnsi="FangSong_GB2312" w:eastAsia="FangSong_GB2312" w:cs="FangSong_GB2312"/>
          <w:sz w:val="32"/>
          <w:szCs w:val="32"/>
          <w:lang w:val="en-US" w:eastAsia="zh-CN"/>
        </w:rPr>
        <w:pPrChange w:id="226" w:author="xhao" w:date="2024-05-21T09:23:29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p>
    <w:p>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rPr>
          <w:del w:id="228" w:author="xhao" w:date="2024-06-25T21:42:13Z"/>
          <w:rFonts w:hint="default" w:ascii="黑体" w:hAnsi="黑体" w:eastAsia="黑体" w:cs="黑体"/>
          <w:sz w:val="32"/>
          <w:szCs w:val="32"/>
          <w:lang w:val="en-US" w:eastAsia="zh-CN"/>
        </w:rPr>
      </w:pPr>
      <w:del w:id="229" w:author="xhao" w:date="2024-06-25T21:42:13Z">
        <w:r>
          <w:rPr>
            <w:rFonts w:hint="eastAsia" w:ascii="黑体" w:hAnsi="黑体" w:eastAsia="黑体" w:cs="黑体"/>
            <w:sz w:val="32"/>
            <w:szCs w:val="32"/>
            <w:lang w:val="en-US" w:eastAsia="zh-CN"/>
          </w:rPr>
          <w:delText>竞赛活动组织实施计划</w:delText>
        </w:r>
      </w:del>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rFonts w:hint="default" w:ascii="FangSong_GB2312" w:hAnsi="FangSong_GB2312" w:eastAsia="FangSong_GB2312" w:cs="FangSong_GB2312"/>
          <w:sz w:val="32"/>
          <w:szCs w:val="32"/>
          <w:lang w:val="en-US" w:eastAsia="zh-CN"/>
        </w:rPr>
        <w:pPrChange w:id="230" w:author="xhao" w:date="2024-04-20T11:45:36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del w:id="231" w:author="xhao" w:date="2024-06-25T21:42:13Z">
        <w:r>
          <w:rPr>
            <w:rFonts w:hint="eastAsia" w:ascii="FangSong_GB2312" w:hAnsi="FangSong_GB2312" w:eastAsia="FangSong_GB2312" w:cs="FangSong_GB2312"/>
            <w:sz w:val="32"/>
            <w:szCs w:val="32"/>
            <w:lang w:val="en-US" w:eastAsia="zh-CN"/>
          </w:rPr>
          <w:delText>正文</w:delText>
        </w:r>
      </w:del>
    </w:p>
    <w:p>
      <w:pPr>
        <w:keepNext w:val="0"/>
        <w:keepLines w:val="0"/>
        <w:pageBreakBefore w:val="0"/>
        <w:widowControl/>
        <w:numPr>
          <w:ilvl w:val="0"/>
          <w:numId w:val="11"/>
        </w:numPr>
        <w:kinsoku/>
        <w:wordWrap/>
        <w:overflowPunct/>
        <w:topLinePunct w:val="0"/>
        <w:autoSpaceDE/>
        <w:autoSpaceDN/>
        <w:bidi w:val="0"/>
        <w:adjustRightInd/>
        <w:snapToGrid/>
        <w:spacing w:line="600" w:lineRule="exact"/>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申请经费预算</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232" w:author="xhao" w:date="2024-04-20T21:21:55Z"/>
          <w:rFonts w:hint="eastAsia" w:ascii="FangSong_GB2312" w:hAnsi="FangSong_GB2312" w:eastAsia="FangSong_GB2312" w:cs="FangSong_GB2312"/>
          <w:sz w:val="32"/>
          <w:szCs w:val="32"/>
          <w:lang w:val="en-US" w:eastAsia="zh-CN"/>
        </w:rPr>
      </w:pPr>
      <w:del w:id="233" w:author="xhao" w:date="2024-04-20T15:15:14Z">
        <w:r>
          <w:rPr>
            <w:rFonts w:hint="eastAsia" w:ascii="FangSong_GB2312" w:hAnsi="FangSong_GB2312" w:eastAsia="FangSong_GB2312" w:cs="FangSong_GB2312"/>
            <w:sz w:val="32"/>
            <w:szCs w:val="32"/>
            <w:lang w:val="en-US" w:eastAsia="zh-CN"/>
          </w:rPr>
          <w:delText>正文</w:delText>
        </w:r>
      </w:del>
      <w:ins w:id="234" w:author="xhao" w:date="2024-04-20T15:14:36Z">
        <w:r>
          <w:rPr>
            <w:rFonts w:hint="eastAsia" w:ascii="FangSong_GB2312" w:hAnsi="FangSong_GB2312" w:eastAsia="FangSong_GB2312" w:cs="FangSong_GB2312"/>
            <w:sz w:val="32"/>
            <w:szCs w:val="32"/>
            <w:lang w:val="en-US" w:eastAsia="zh-CN"/>
          </w:rPr>
          <w:t>202</w:t>
        </w:r>
      </w:ins>
      <w:ins w:id="235" w:author="xhao" w:date="2024-04-20T15:14:37Z">
        <w:r>
          <w:rPr>
            <w:rFonts w:hint="eastAsia" w:ascii="FangSong_GB2312" w:hAnsi="FangSong_GB2312" w:eastAsia="FangSong_GB2312" w:cs="FangSong_GB2312"/>
            <w:sz w:val="32"/>
            <w:szCs w:val="32"/>
            <w:lang w:val="en-US" w:eastAsia="zh-CN"/>
          </w:rPr>
          <w:t>4</w:t>
        </w:r>
      </w:ins>
      <w:ins w:id="236" w:author="xhao" w:date="2024-04-20T15:14:38Z">
        <w:r>
          <w:rPr>
            <w:rFonts w:hint="eastAsia" w:ascii="FangSong_GB2312" w:hAnsi="FangSong_GB2312" w:eastAsia="FangSong_GB2312" w:cs="FangSong_GB2312"/>
            <w:sz w:val="32"/>
            <w:szCs w:val="32"/>
            <w:lang w:val="en-US" w:eastAsia="zh-CN"/>
          </w:rPr>
          <w:t>年</w:t>
        </w:r>
      </w:ins>
      <w:ins w:id="237" w:author="xhao" w:date="2024-04-20T15:14:39Z">
        <w:r>
          <w:rPr>
            <w:rFonts w:hint="eastAsia" w:ascii="FangSong_GB2312" w:hAnsi="FangSong_GB2312" w:eastAsia="FangSong_GB2312" w:cs="FangSong_GB2312"/>
            <w:sz w:val="32"/>
            <w:szCs w:val="32"/>
            <w:lang w:val="en-US" w:eastAsia="zh-CN"/>
          </w:rPr>
          <w:t>第</w:t>
        </w:r>
      </w:ins>
      <w:ins w:id="238" w:author="xhao" w:date="2024-04-20T15:14:42Z">
        <w:r>
          <w:rPr>
            <w:rFonts w:hint="eastAsia" w:ascii="FangSong_GB2312" w:hAnsi="FangSong_GB2312" w:eastAsia="FangSong_GB2312" w:cs="FangSong_GB2312"/>
            <w:sz w:val="32"/>
            <w:szCs w:val="32"/>
            <w:lang w:val="en-US" w:eastAsia="zh-CN"/>
          </w:rPr>
          <w:t>十九届</w:t>
        </w:r>
      </w:ins>
      <w:ins w:id="239" w:author="xhao" w:date="2024-06-25T21:46:03Z">
        <w:r>
          <w:rPr>
            <w:rFonts w:hint="eastAsia" w:ascii="FangSong_GB2312" w:hAnsi="FangSong_GB2312" w:eastAsia="FangSong_GB2312" w:cs="FangSong_GB2312"/>
            <w:sz w:val="32"/>
            <w:szCs w:val="32"/>
            <w:lang w:val="en-US" w:eastAsia="zh-CN"/>
          </w:rPr>
          <w:t>华南赛区</w:t>
        </w:r>
      </w:ins>
      <w:ins w:id="240" w:author="xhao" w:date="2024-04-20T15:14:51Z">
        <w:r>
          <w:rPr>
            <w:rFonts w:hint="eastAsia" w:ascii="FangSong_GB2312" w:hAnsi="FangSong_GB2312" w:eastAsia="FangSong_GB2312" w:cs="FangSong_GB2312"/>
            <w:sz w:val="32"/>
            <w:szCs w:val="32"/>
            <w:lang w:val="en-US" w:eastAsia="zh-CN"/>
          </w:rPr>
          <w:t>地点为</w:t>
        </w:r>
      </w:ins>
      <w:ins w:id="241" w:author="xhao" w:date="2024-04-20T15:14:53Z">
        <w:r>
          <w:rPr>
            <w:rFonts w:hint="eastAsia" w:ascii="FangSong_GB2312" w:hAnsi="FangSong_GB2312" w:eastAsia="FangSong_GB2312" w:cs="FangSong_GB2312"/>
            <w:sz w:val="32"/>
            <w:szCs w:val="32"/>
            <w:lang w:val="en-US" w:eastAsia="zh-CN"/>
          </w:rPr>
          <w:t>海南大学</w:t>
        </w:r>
      </w:ins>
      <w:ins w:id="242" w:author="xhao" w:date="2024-04-20T15:14:54Z">
        <w:r>
          <w:rPr>
            <w:rFonts w:hint="eastAsia" w:ascii="FangSong_GB2312" w:hAnsi="FangSong_GB2312" w:eastAsia="FangSong_GB2312" w:cs="FangSong_GB2312"/>
            <w:sz w:val="32"/>
            <w:szCs w:val="32"/>
            <w:lang w:val="en-US" w:eastAsia="zh-CN"/>
          </w:rPr>
          <w:t>，</w:t>
        </w:r>
      </w:ins>
      <w:ins w:id="243" w:author="xhao" w:date="2024-04-20T15:14:58Z">
        <w:r>
          <w:rPr>
            <w:rFonts w:hint="eastAsia" w:ascii="FangSong_GB2312" w:hAnsi="FangSong_GB2312" w:eastAsia="FangSong_GB2312" w:cs="FangSong_GB2312"/>
            <w:sz w:val="32"/>
            <w:szCs w:val="32"/>
            <w:lang w:val="en-US" w:eastAsia="zh-CN"/>
          </w:rPr>
          <w:t>无需</w:t>
        </w:r>
      </w:ins>
      <w:ins w:id="244" w:author="xhao" w:date="2024-04-20T15:15:01Z">
        <w:r>
          <w:rPr>
            <w:rFonts w:hint="eastAsia" w:ascii="FangSong_GB2312" w:hAnsi="FangSong_GB2312" w:eastAsia="FangSong_GB2312" w:cs="FangSong_GB2312"/>
            <w:sz w:val="32"/>
            <w:szCs w:val="32"/>
            <w:lang w:val="en-US" w:eastAsia="zh-CN"/>
          </w:rPr>
          <w:t>高额</w:t>
        </w:r>
      </w:ins>
      <w:ins w:id="245" w:author="xhao" w:date="2024-04-20T15:15:21Z">
        <w:r>
          <w:rPr>
            <w:rFonts w:hint="eastAsia" w:ascii="FangSong_GB2312" w:hAnsi="FangSong_GB2312" w:eastAsia="FangSong_GB2312" w:cs="FangSong_GB2312"/>
            <w:sz w:val="32"/>
            <w:szCs w:val="32"/>
            <w:lang w:val="en-US" w:eastAsia="zh-CN"/>
          </w:rPr>
          <w:t>离岛</w:t>
        </w:r>
      </w:ins>
      <w:ins w:id="246" w:author="xhao" w:date="2024-04-20T15:15:03Z">
        <w:r>
          <w:rPr>
            <w:rFonts w:hint="eastAsia" w:ascii="FangSong_GB2312" w:hAnsi="FangSong_GB2312" w:eastAsia="FangSong_GB2312" w:cs="FangSong_GB2312"/>
            <w:sz w:val="32"/>
            <w:szCs w:val="32"/>
            <w:lang w:val="en-US" w:eastAsia="zh-CN"/>
          </w:rPr>
          <w:t>差旅</w:t>
        </w:r>
      </w:ins>
      <w:ins w:id="247" w:author="xhao" w:date="2024-04-20T15:15:04Z">
        <w:r>
          <w:rPr>
            <w:rFonts w:hint="eastAsia" w:ascii="FangSong_GB2312" w:hAnsi="FangSong_GB2312" w:eastAsia="FangSong_GB2312" w:cs="FangSong_GB2312"/>
            <w:sz w:val="32"/>
            <w:szCs w:val="32"/>
            <w:lang w:val="en-US" w:eastAsia="zh-CN"/>
          </w:rPr>
          <w:t>费用</w:t>
        </w:r>
      </w:ins>
      <w:ins w:id="248" w:author="xhao" w:date="2024-04-20T15:15:50Z">
        <w:r>
          <w:rPr>
            <w:rFonts w:hint="eastAsia" w:ascii="FangSong_GB2312" w:hAnsi="FangSong_GB2312" w:eastAsia="FangSong_GB2312" w:cs="FangSong_GB2312"/>
            <w:sz w:val="32"/>
            <w:szCs w:val="32"/>
            <w:lang w:val="en-US" w:eastAsia="zh-CN"/>
          </w:rPr>
          <w:t>，</w:t>
        </w:r>
      </w:ins>
      <w:ins w:id="249" w:author="xhao" w:date="2024-04-20T15:15:54Z">
        <w:r>
          <w:rPr>
            <w:rFonts w:hint="eastAsia" w:ascii="FangSong_GB2312" w:hAnsi="FangSong_GB2312" w:eastAsia="FangSong_GB2312" w:cs="FangSong_GB2312"/>
            <w:sz w:val="32"/>
            <w:szCs w:val="32"/>
            <w:lang w:val="en-US" w:eastAsia="zh-CN"/>
          </w:rPr>
          <w:t>相较</w:t>
        </w:r>
      </w:ins>
      <w:ins w:id="250" w:author="xhao" w:date="2024-04-20T15:15:55Z">
        <w:r>
          <w:rPr>
            <w:rFonts w:hint="eastAsia" w:ascii="FangSong_GB2312" w:hAnsi="FangSong_GB2312" w:eastAsia="FangSong_GB2312" w:cs="FangSong_GB2312"/>
            <w:sz w:val="32"/>
            <w:szCs w:val="32"/>
            <w:lang w:val="en-US" w:eastAsia="zh-CN"/>
          </w:rPr>
          <w:t>往年</w:t>
        </w:r>
      </w:ins>
      <w:ins w:id="251" w:author="xhao" w:date="2024-04-20T15:16:00Z">
        <w:r>
          <w:rPr>
            <w:rFonts w:hint="eastAsia" w:ascii="FangSong_GB2312" w:hAnsi="FangSong_GB2312" w:eastAsia="FangSong_GB2312" w:cs="FangSong_GB2312"/>
            <w:sz w:val="32"/>
            <w:szCs w:val="32"/>
            <w:lang w:val="en-US" w:eastAsia="zh-CN"/>
          </w:rPr>
          <w:t>会</w:t>
        </w:r>
      </w:ins>
      <w:ins w:id="252" w:author="xhao" w:date="2024-04-20T15:16:01Z">
        <w:r>
          <w:rPr>
            <w:rFonts w:hint="eastAsia" w:ascii="FangSong_GB2312" w:hAnsi="FangSong_GB2312" w:eastAsia="FangSong_GB2312" w:cs="FangSong_GB2312"/>
            <w:sz w:val="32"/>
            <w:szCs w:val="32"/>
            <w:lang w:val="en-US" w:eastAsia="zh-CN"/>
          </w:rPr>
          <w:t>节省</w:t>
        </w:r>
      </w:ins>
      <w:ins w:id="253" w:author="xhao" w:date="2024-04-20T15:16:04Z">
        <w:r>
          <w:rPr>
            <w:rFonts w:hint="eastAsia" w:ascii="FangSong_GB2312" w:hAnsi="FangSong_GB2312" w:eastAsia="FangSong_GB2312" w:cs="FangSong_GB2312"/>
            <w:sz w:val="32"/>
            <w:szCs w:val="32"/>
            <w:lang w:val="en-US" w:eastAsia="zh-CN"/>
          </w:rPr>
          <w:t>近半</w:t>
        </w:r>
      </w:ins>
      <w:ins w:id="254" w:author="xhao" w:date="2024-04-20T15:15:16Z">
        <w:r>
          <w:rPr>
            <w:rFonts w:hint="eastAsia" w:ascii="FangSong_GB2312" w:hAnsi="FangSong_GB2312" w:eastAsia="FangSong_GB2312" w:cs="FangSong_GB2312"/>
            <w:sz w:val="32"/>
            <w:szCs w:val="32"/>
            <w:lang w:val="en-US" w:eastAsia="zh-CN"/>
          </w:rPr>
          <w:t>。</w:t>
        </w:r>
      </w:ins>
    </w:p>
    <w:tbl>
      <w:tblPr>
        <w:tblStyle w:val="88"/>
        <w:tblW w:w="791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Change w:id="255" w:author="xhao" w:date="2024-04-20T21:24:51Z">
          <w:tblPr>
            <w:tblStyle w:val="88"/>
            <w:tblW w:w="784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PrChange>
      </w:tblPr>
      <w:tblGrid>
        <w:gridCol w:w="1146"/>
        <w:gridCol w:w="2130"/>
        <w:gridCol w:w="1177"/>
        <w:gridCol w:w="3458"/>
        <w:tblGridChange w:id="256">
          <w:tblGrid>
            <w:gridCol w:w="1080"/>
            <w:gridCol w:w="2130"/>
            <w:gridCol w:w="1080"/>
            <w:gridCol w:w="3555"/>
          </w:tblGrid>
        </w:tblGridChange>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258"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257" w:author="xhao" w:date="2024-04-20T21:24:15Z"/>
          <w:trPrChange w:id="258"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59"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60" w:author="xhao" w:date="2024-04-20T21:24:15Z"/>
                <w:rFonts w:ascii="Calibri" w:hAnsi="Calibri" w:cs="Calibri"/>
                <w:b/>
                <w:bCs/>
                <w:i w:val="0"/>
                <w:iCs w:val="0"/>
                <w:color w:val="000000"/>
                <w:sz w:val="22"/>
                <w:szCs w:val="22"/>
                <w:u w:val="none"/>
              </w:rPr>
            </w:pPr>
            <w:ins w:id="261" w:author="xhao" w:date="2024-04-20T21:24:15Z">
              <w:r>
                <w:rPr>
                  <w:rFonts w:hint="default" w:ascii="Calibri" w:hAnsi="Calibri" w:eastAsia="宋体" w:cs="Calibri"/>
                  <w:b/>
                  <w:bCs/>
                  <w:i w:val="0"/>
                  <w:iCs w:val="0"/>
                  <w:color w:val="000000"/>
                  <w:kern w:val="0"/>
                  <w:sz w:val="22"/>
                  <w:szCs w:val="22"/>
                  <w:u w:val="none"/>
                  <w:lang w:val="en-US" w:eastAsia="zh-CN" w:bidi="ar"/>
                </w:rPr>
                <w:t>项目编号</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62" w:author="xhao" w:date="2024-04-20T21:24:51Z">
              <w:tcPr>
                <w:tcW w:w="213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63" w:author="xhao" w:date="2024-04-20T21:24:15Z"/>
                <w:rFonts w:hint="default" w:ascii="Calibri" w:hAnsi="Calibri" w:cs="Calibri"/>
                <w:b/>
                <w:bCs/>
                <w:i w:val="0"/>
                <w:iCs w:val="0"/>
                <w:color w:val="000000"/>
                <w:sz w:val="22"/>
                <w:szCs w:val="22"/>
                <w:u w:val="none"/>
              </w:rPr>
            </w:pPr>
            <w:ins w:id="264" w:author="xhao" w:date="2024-04-20T21:24:15Z">
              <w:r>
                <w:rPr>
                  <w:rFonts w:hint="default" w:ascii="Calibri" w:hAnsi="Calibri" w:eastAsia="宋体" w:cs="Calibri"/>
                  <w:b/>
                  <w:bCs/>
                  <w:i w:val="0"/>
                  <w:iCs w:val="0"/>
                  <w:color w:val="000000"/>
                  <w:kern w:val="0"/>
                  <w:sz w:val="22"/>
                  <w:szCs w:val="22"/>
                  <w:u w:val="none"/>
                  <w:lang w:val="en-US" w:eastAsia="zh-CN" w:bidi="ar"/>
                </w:rPr>
                <w:t>项目名称</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65"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66" w:author="xhao" w:date="2024-04-20T21:24:15Z"/>
                <w:rFonts w:hint="default" w:ascii="Calibri" w:hAnsi="Calibri" w:cs="Calibri"/>
                <w:b/>
                <w:bCs/>
                <w:i w:val="0"/>
                <w:iCs w:val="0"/>
                <w:color w:val="000000"/>
                <w:sz w:val="22"/>
                <w:szCs w:val="22"/>
                <w:u w:val="none"/>
              </w:rPr>
            </w:pPr>
            <w:ins w:id="267" w:author="xhao" w:date="2024-04-20T21:24:15Z">
              <w:r>
                <w:rPr>
                  <w:rFonts w:hint="default" w:ascii="Calibri" w:hAnsi="Calibri" w:eastAsia="宋体" w:cs="Calibri"/>
                  <w:b/>
                  <w:bCs/>
                  <w:i w:val="0"/>
                  <w:iCs w:val="0"/>
                  <w:color w:val="000000"/>
                  <w:kern w:val="0"/>
                  <w:sz w:val="22"/>
                  <w:szCs w:val="22"/>
                  <w:u w:val="none"/>
                  <w:lang w:val="en-US" w:eastAsia="zh-CN" w:bidi="ar"/>
                </w:rPr>
                <w:t>预算金额</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68"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69" w:author="xhao" w:date="2024-04-20T21:24:15Z"/>
                <w:rFonts w:hint="default" w:ascii="Calibri" w:hAnsi="Calibri" w:cs="Calibri"/>
                <w:b/>
                <w:bCs/>
                <w:i w:val="0"/>
                <w:iCs w:val="0"/>
                <w:color w:val="000000"/>
                <w:sz w:val="22"/>
                <w:szCs w:val="22"/>
                <w:u w:val="none"/>
              </w:rPr>
            </w:pPr>
            <w:ins w:id="270" w:author="xhao" w:date="2024-04-20T21:24:15Z">
              <w:r>
                <w:rPr>
                  <w:rFonts w:hint="default" w:ascii="Calibri" w:hAnsi="Calibri" w:eastAsia="宋体" w:cs="Calibri"/>
                  <w:b/>
                  <w:bCs/>
                  <w:i w:val="0"/>
                  <w:iCs w:val="0"/>
                  <w:color w:val="000000"/>
                  <w:kern w:val="0"/>
                  <w:sz w:val="22"/>
                  <w:szCs w:val="22"/>
                  <w:u w:val="none"/>
                  <w:lang w:val="en-US" w:eastAsia="zh-CN" w:bidi="ar"/>
                </w:rPr>
                <w:t>备注</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272"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271" w:author="xhao" w:date="2024-04-20T21:24:15Z"/>
          <w:trPrChange w:id="272"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73"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74" w:author="xhao" w:date="2024-04-20T21:24:15Z"/>
                <w:rFonts w:hint="default" w:ascii="Calibri" w:hAnsi="Calibri" w:cs="Calibri"/>
                <w:i w:val="0"/>
                <w:iCs w:val="0"/>
                <w:color w:val="000000"/>
                <w:sz w:val="22"/>
                <w:szCs w:val="22"/>
                <w:u w:val="none"/>
              </w:rPr>
            </w:pPr>
            <w:ins w:id="275" w:author="xhao" w:date="2024-04-20T21:24:15Z">
              <w:r>
                <w:rPr>
                  <w:rFonts w:hint="default" w:ascii="Calibri" w:hAnsi="Calibri" w:eastAsia="宋体" w:cs="Calibri"/>
                  <w:i w:val="0"/>
                  <w:iCs w:val="0"/>
                  <w:color w:val="000000"/>
                  <w:kern w:val="0"/>
                  <w:sz w:val="22"/>
                  <w:szCs w:val="22"/>
                  <w:u w:val="none"/>
                  <w:lang w:val="en-US" w:eastAsia="zh-CN" w:bidi="ar"/>
                </w:rPr>
                <w:t>1</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76"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277" w:author="xhao" w:date="2024-04-20T21:24:15Z"/>
                <w:rFonts w:hint="default" w:ascii="Calibri" w:hAnsi="Calibri" w:cs="Calibri"/>
                <w:i w:val="0"/>
                <w:iCs w:val="0"/>
                <w:color w:val="000000"/>
                <w:sz w:val="22"/>
                <w:szCs w:val="22"/>
                <w:u w:val="none"/>
              </w:rPr>
            </w:pPr>
            <w:ins w:id="278" w:author="xhao" w:date="2024-04-20T21:24:15Z">
              <w:r>
                <w:rPr>
                  <w:rFonts w:hint="default" w:ascii="Calibri" w:hAnsi="Calibri" w:eastAsia="宋体" w:cs="Calibri"/>
                  <w:i w:val="0"/>
                  <w:iCs w:val="0"/>
                  <w:color w:val="000000"/>
                  <w:kern w:val="0"/>
                  <w:sz w:val="22"/>
                  <w:szCs w:val="22"/>
                  <w:u w:val="none"/>
                  <w:lang w:val="en-US" w:eastAsia="zh-CN" w:bidi="ar"/>
                </w:rPr>
                <w:t>电磁组</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79"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80" w:author="xhao" w:date="2024-04-20T21:24:15Z"/>
                <w:rFonts w:hint="default" w:ascii="Calibri" w:hAnsi="Calibri" w:cs="Calibri"/>
                <w:i w:val="0"/>
                <w:iCs w:val="0"/>
                <w:color w:val="000000"/>
                <w:sz w:val="22"/>
                <w:szCs w:val="22"/>
                <w:u w:val="none"/>
              </w:rPr>
            </w:pPr>
            <w:ins w:id="281" w:author="xhao" w:date="2024-04-20T21:24:15Z">
              <w:r>
                <w:rPr>
                  <w:rFonts w:hint="default" w:ascii="Calibri" w:hAnsi="Calibri" w:eastAsia="宋体" w:cs="Calibri"/>
                  <w:i w:val="0"/>
                  <w:iCs w:val="0"/>
                  <w:color w:val="000000"/>
                  <w:kern w:val="0"/>
                  <w:sz w:val="22"/>
                  <w:szCs w:val="22"/>
                  <w:u w:val="none"/>
                  <w:lang w:val="en-US" w:eastAsia="zh-CN" w:bidi="ar"/>
                </w:rPr>
                <w:t>6000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82"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283" w:author="xhao" w:date="2024-04-20T21:24:15Z"/>
                <w:rFonts w:hint="default" w:ascii="Calibri" w:hAnsi="Calibri" w:cs="Calibri"/>
                <w:i w:val="0"/>
                <w:iCs w:val="0"/>
                <w:color w:val="000000"/>
                <w:sz w:val="22"/>
                <w:szCs w:val="22"/>
                <w:u w:val="none"/>
              </w:rPr>
            </w:pPr>
            <w:ins w:id="284" w:author="xhao" w:date="2024-04-20T21:24:15Z">
              <w:r>
                <w:rPr>
                  <w:rFonts w:hint="default" w:ascii="Calibri" w:hAnsi="Calibri" w:eastAsia="宋体" w:cs="Calibri"/>
                  <w:i w:val="0"/>
                  <w:iCs w:val="0"/>
                  <w:color w:val="000000"/>
                  <w:kern w:val="0"/>
                  <w:sz w:val="22"/>
                  <w:szCs w:val="22"/>
                  <w:u w:val="none"/>
                  <w:lang w:val="en-US" w:eastAsia="zh-CN" w:bidi="ar"/>
                </w:rPr>
                <w:t>额外编码器、电池、电容电感等</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286"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285" w:author="xhao" w:date="2024-04-20T21:24:15Z"/>
          <w:trPrChange w:id="286"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87"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88" w:author="xhao" w:date="2024-04-20T21:24:15Z"/>
                <w:rFonts w:hint="default" w:ascii="Calibri" w:hAnsi="Calibri" w:cs="Calibri"/>
                <w:i w:val="0"/>
                <w:iCs w:val="0"/>
                <w:color w:val="000000"/>
                <w:sz w:val="22"/>
                <w:szCs w:val="22"/>
                <w:u w:val="none"/>
              </w:rPr>
            </w:pPr>
            <w:ins w:id="289" w:author="xhao" w:date="2024-04-20T21:24:15Z">
              <w:r>
                <w:rPr>
                  <w:rFonts w:hint="default" w:ascii="Calibri" w:hAnsi="Calibri" w:eastAsia="宋体" w:cs="Calibri"/>
                  <w:i w:val="0"/>
                  <w:iCs w:val="0"/>
                  <w:color w:val="000000"/>
                  <w:kern w:val="0"/>
                  <w:sz w:val="22"/>
                  <w:szCs w:val="22"/>
                  <w:u w:val="none"/>
                  <w:lang w:val="en-US" w:eastAsia="zh-CN" w:bidi="ar"/>
                </w:rPr>
                <w:t>2</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90"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291" w:author="xhao" w:date="2024-04-20T21:24:15Z"/>
                <w:rFonts w:hint="default" w:ascii="Calibri" w:hAnsi="Calibri" w:cs="Calibri"/>
                <w:i w:val="0"/>
                <w:iCs w:val="0"/>
                <w:color w:val="000000"/>
                <w:sz w:val="22"/>
                <w:szCs w:val="22"/>
                <w:u w:val="none"/>
              </w:rPr>
            </w:pPr>
            <w:ins w:id="292" w:author="xhao" w:date="2024-04-20T21:24:15Z">
              <w:r>
                <w:rPr>
                  <w:rFonts w:hint="default" w:ascii="Calibri" w:hAnsi="Calibri" w:eastAsia="宋体" w:cs="Calibri"/>
                  <w:i w:val="0"/>
                  <w:iCs w:val="0"/>
                  <w:color w:val="000000"/>
                  <w:kern w:val="0"/>
                  <w:sz w:val="22"/>
                  <w:szCs w:val="22"/>
                  <w:u w:val="none"/>
                  <w:lang w:val="en-US" w:eastAsia="zh-CN" w:bidi="ar"/>
                </w:rPr>
                <w:t>视觉组</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93"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294" w:author="xhao" w:date="2024-04-20T21:24:15Z"/>
                <w:rFonts w:hint="default" w:ascii="Calibri" w:hAnsi="Calibri" w:cs="Calibri"/>
                <w:i w:val="0"/>
                <w:iCs w:val="0"/>
                <w:color w:val="000000"/>
                <w:sz w:val="22"/>
                <w:szCs w:val="22"/>
                <w:u w:val="none"/>
              </w:rPr>
            </w:pPr>
            <w:ins w:id="295" w:author="xhao" w:date="2024-04-20T21:24:15Z">
              <w:r>
                <w:rPr>
                  <w:rFonts w:hint="default" w:ascii="Calibri" w:hAnsi="Calibri" w:eastAsia="宋体" w:cs="Calibri"/>
                  <w:i w:val="0"/>
                  <w:iCs w:val="0"/>
                  <w:color w:val="000000"/>
                  <w:kern w:val="0"/>
                  <w:sz w:val="22"/>
                  <w:szCs w:val="22"/>
                  <w:u w:val="none"/>
                  <w:lang w:val="en-US" w:eastAsia="zh-CN" w:bidi="ar"/>
                </w:rPr>
                <w:t>6000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296"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297"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299"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298" w:author="xhao" w:date="2024-04-20T21:24:15Z"/>
          <w:trPrChange w:id="299"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00"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01" w:author="xhao" w:date="2024-04-20T21:24:15Z"/>
                <w:rFonts w:hint="default" w:ascii="Calibri" w:hAnsi="Calibri" w:cs="Calibri"/>
                <w:i w:val="0"/>
                <w:iCs w:val="0"/>
                <w:color w:val="000000"/>
                <w:sz w:val="22"/>
                <w:szCs w:val="22"/>
                <w:u w:val="none"/>
              </w:rPr>
            </w:pPr>
            <w:ins w:id="302" w:author="xhao" w:date="2024-04-20T21:24:15Z">
              <w:r>
                <w:rPr>
                  <w:rFonts w:hint="default" w:ascii="Calibri" w:hAnsi="Calibri" w:eastAsia="宋体" w:cs="Calibri"/>
                  <w:i w:val="0"/>
                  <w:iCs w:val="0"/>
                  <w:color w:val="000000"/>
                  <w:kern w:val="0"/>
                  <w:sz w:val="22"/>
                  <w:szCs w:val="22"/>
                  <w:u w:val="none"/>
                  <w:lang w:val="en-US" w:eastAsia="zh-CN" w:bidi="ar"/>
                </w:rPr>
                <w:t>3</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03"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304" w:author="xhao" w:date="2024-04-20T21:24:15Z"/>
                <w:rFonts w:hint="default" w:ascii="Calibri" w:hAnsi="Calibri" w:cs="Calibri"/>
                <w:i w:val="0"/>
                <w:iCs w:val="0"/>
                <w:color w:val="000000"/>
                <w:sz w:val="22"/>
                <w:szCs w:val="22"/>
                <w:u w:val="none"/>
              </w:rPr>
            </w:pPr>
            <w:ins w:id="305" w:author="xhao" w:date="2024-04-20T21:24:15Z">
              <w:r>
                <w:rPr>
                  <w:rFonts w:hint="default" w:ascii="Calibri" w:hAnsi="Calibri" w:eastAsia="宋体" w:cs="Calibri"/>
                  <w:i w:val="0"/>
                  <w:iCs w:val="0"/>
                  <w:color w:val="000000"/>
                  <w:kern w:val="0"/>
                  <w:sz w:val="22"/>
                  <w:szCs w:val="22"/>
                  <w:u w:val="none"/>
                  <w:lang w:val="en-US" w:eastAsia="zh-CN" w:bidi="ar"/>
                </w:rPr>
                <w:t>越野组</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06"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07" w:author="xhao" w:date="2024-04-20T21:24:15Z"/>
                <w:rFonts w:hint="default" w:ascii="Calibri" w:hAnsi="Calibri" w:cs="Calibri"/>
                <w:i w:val="0"/>
                <w:iCs w:val="0"/>
                <w:color w:val="000000"/>
                <w:sz w:val="22"/>
                <w:szCs w:val="22"/>
                <w:u w:val="none"/>
              </w:rPr>
            </w:pPr>
            <w:ins w:id="308" w:author="xhao" w:date="2024-04-20T21:24:15Z">
              <w:r>
                <w:rPr>
                  <w:rFonts w:hint="default" w:ascii="Calibri" w:hAnsi="Calibri" w:eastAsia="宋体" w:cs="Calibri"/>
                  <w:i w:val="0"/>
                  <w:iCs w:val="0"/>
                  <w:color w:val="000000"/>
                  <w:kern w:val="0"/>
                  <w:sz w:val="22"/>
                  <w:szCs w:val="22"/>
                  <w:u w:val="none"/>
                  <w:lang w:val="en-US" w:eastAsia="zh-CN" w:bidi="ar"/>
                </w:rPr>
                <w:t>6000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09"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310"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12"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311" w:author="xhao" w:date="2024-04-20T21:24:15Z"/>
          <w:trPrChange w:id="312"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13"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14" w:author="xhao" w:date="2024-04-20T21:24:15Z"/>
                <w:rFonts w:hint="default" w:ascii="Calibri" w:hAnsi="Calibri" w:cs="Calibri"/>
                <w:i w:val="0"/>
                <w:iCs w:val="0"/>
                <w:color w:val="000000"/>
                <w:sz w:val="22"/>
                <w:szCs w:val="22"/>
                <w:u w:val="none"/>
              </w:rPr>
            </w:pPr>
            <w:ins w:id="315" w:author="xhao" w:date="2024-04-20T21:24:15Z">
              <w:r>
                <w:rPr>
                  <w:rFonts w:hint="default" w:ascii="Calibri" w:hAnsi="Calibri" w:eastAsia="宋体" w:cs="Calibri"/>
                  <w:i w:val="0"/>
                  <w:iCs w:val="0"/>
                  <w:color w:val="000000"/>
                  <w:kern w:val="0"/>
                  <w:sz w:val="22"/>
                  <w:szCs w:val="22"/>
                  <w:u w:val="none"/>
                  <w:lang w:val="en-US" w:eastAsia="zh-CN" w:bidi="ar"/>
                </w:rPr>
                <w:t>4</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16"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317" w:author="xhao" w:date="2024-04-20T21:24:15Z"/>
                <w:rFonts w:hint="default" w:ascii="Calibri" w:hAnsi="Calibri" w:cs="Calibri"/>
                <w:i w:val="0"/>
                <w:iCs w:val="0"/>
                <w:color w:val="000000"/>
                <w:sz w:val="22"/>
                <w:szCs w:val="22"/>
                <w:u w:val="none"/>
              </w:rPr>
            </w:pPr>
            <w:ins w:id="318" w:author="xhao" w:date="2024-04-20T21:24:15Z">
              <w:r>
                <w:rPr>
                  <w:rFonts w:hint="default" w:ascii="Calibri" w:hAnsi="Calibri" w:eastAsia="宋体" w:cs="Calibri"/>
                  <w:i w:val="0"/>
                  <w:iCs w:val="0"/>
                  <w:color w:val="000000"/>
                  <w:kern w:val="0"/>
                  <w:sz w:val="22"/>
                  <w:szCs w:val="22"/>
                  <w:u w:val="none"/>
                  <w:lang w:val="en-US" w:eastAsia="zh-CN" w:bidi="ar"/>
                </w:rPr>
                <w:t>镜头组-英飞凌</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19"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20" w:author="xhao" w:date="2024-04-20T21:24:15Z"/>
                <w:rFonts w:hint="default" w:ascii="Calibri" w:hAnsi="Calibri" w:cs="Calibri"/>
                <w:i w:val="0"/>
                <w:iCs w:val="0"/>
                <w:color w:val="000000"/>
                <w:sz w:val="22"/>
                <w:szCs w:val="22"/>
                <w:u w:val="none"/>
              </w:rPr>
            </w:pPr>
            <w:ins w:id="321" w:author="xhao" w:date="2024-04-20T21:24:15Z">
              <w:r>
                <w:rPr>
                  <w:rFonts w:hint="default" w:ascii="Calibri" w:hAnsi="Calibri" w:eastAsia="宋体" w:cs="Calibri"/>
                  <w:i w:val="0"/>
                  <w:iCs w:val="0"/>
                  <w:color w:val="000000"/>
                  <w:kern w:val="0"/>
                  <w:sz w:val="22"/>
                  <w:szCs w:val="22"/>
                  <w:u w:val="none"/>
                  <w:lang w:val="en-US" w:eastAsia="zh-CN" w:bidi="ar"/>
                </w:rPr>
                <w:t>4000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22"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323"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25"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324" w:author="xhao" w:date="2024-04-20T21:24:15Z"/>
          <w:trPrChange w:id="325"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26"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27" w:author="xhao" w:date="2024-04-20T21:24:15Z"/>
                <w:rFonts w:hint="default" w:ascii="Calibri" w:hAnsi="Calibri" w:cs="Calibri"/>
                <w:i w:val="0"/>
                <w:iCs w:val="0"/>
                <w:color w:val="000000"/>
                <w:sz w:val="22"/>
                <w:szCs w:val="22"/>
                <w:u w:val="none"/>
              </w:rPr>
            </w:pPr>
            <w:ins w:id="328" w:author="xhao" w:date="2024-04-20T21:24:15Z">
              <w:r>
                <w:rPr>
                  <w:rFonts w:hint="default" w:ascii="Calibri" w:hAnsi="Calibri" w:eastAsia="宋体" w:cs="Calibri"/>
                  <w:i w:val="0"/>
                  <w:iCs w:val="0"/>
                  <w:color w:val="000000"/>
                  <w:kern w:val="0"/>
                  <w:sz w:val="22"/>
                  <w:szCs w:val="22"/>
                  <w:u w:val="none"/>
                  <w:lang w:val="en-US" w:eastAsia="zh-CN" w:bidi="ar"/>
                </w:rPr>
                <w:t>5</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29"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330" w:author="xhao" w:date="2024-04-20T21:24:15Z"/>
                <w:rFonts w:hint="default" w:ascii="Calibri" w:hAnsi="Calibri" w:cs="Calibri"/>
                <w:i w:val="0"/>
                <w:iCs w:val="0"/>
                <w:color w:val="000000"/>
                <w:sz w:val="22"/>
                <w:szCs w:val="22"/>
                <w:u w:val="none"/>
              </w:rPr>
            </w:pPr>
            <w:ins w:id="331" w:author="xhao" w:date="2024-04-20T21:24:15Z">
              <w:r>
                <w:rPr>
                  <w:rFonts w:hint="default" w:ascii="Calibri" w:hAnsi="Calibri" w:eastAsia="宋体" w:cs="Calibri"/>
                  <w:i w:val="0"/>
                  <w:iCs w:val="0"/>
                  <w:color w:val="000000"/>
                  <w:kern w:val="0"/>
                  <w:sz w:val="22"/>
                  <w:szCs w:val="22"/>
                  <w:u w:val="none"/>
                  <w:lang w:val="en-US" w:eastAsia="zh-CN" w:bidi="ar"/>
                </w:rPr>
                <w:t>镜头组-MicroPython</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32"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33" w:author="xhao" w:date="2024-04-20T21:24:15Z"/>
                <w:rFonts w:hint="default" w:ascii="Calibri" w:hAnsi="Calibri" w:cs="Calibri"/>
                <w:i w:val="0"/>
                <w:iCs w:val="0"/>
                <w:color w:val="000000"/>
                <w:sz w:val="22"/>
                <w:szCs w:val="22"/>
                <w:u w:val="none"/>
              </w:rPr>
            </w:pPr>
            <w:ins w:id="334" w:author="xhao" w:date="2024-04-20T21:24:15Z">
              <w:r>
                <w:rPr>
                  <w:rFonts w:hint="default" w:ascii="Calibri" w:hAnsi="Calibri" w:eastAsia="宋体" w:cs="Calibri"/>
                  <w:i w:val="0"/>
                  <w:iCs w:val="0"/>
                  <w:color w:val="000000"/>
                  <w:kern w:val="0"/>
                  <w:sz w:val="22"/>
                  <w:szCs w:val="22"/>
                  <w:u w:val="none"/>
                  <w:lang w:val="en-US" w:eastAsia="zh-CN" w:bidi="ar"/>
                </w:rPr>
                <w:t>4000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35"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336"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38"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337" w:author="xhao" w:date="2024-04-20T21:24:15Z"/>
          <w:trPrChange w:id="338"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39"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40" w:author="xhao" w:date="2024-04-20T21:24:15Z"/>
                <w:rFonts w:hint="default" w:ascii="Calibri" w:hAnsi="Calibri" w:cs="Calibri"/>
                <w:i w:val="0"/>
                <w:iCs w:val="0"/>
                <w:color w:val="000000"/>
                <w:sz w:val="22"/>
                <w:szCs w:val="22"/>
                <w:u w:val="none"/>
              </w:rPr>
            </w:pPr>
            <w:ins w:id="341" w:author="xhao" w:date="2024-04-20T21:24:15Z">
              <w:r>
                <w:rPr>
                  <w:rFonts w:hint="default" w:ascii="Calibri" w:hAnsi="Calibri" w:eastAsia="宋体" w:cs="Calibri"/>
                  <w:i w:val="0"/>
                  <w:iCs w:val="0"/>
                  <w:color w:val="000000"/>
                  <w:kern w:val="0"/>
                  <w:sz w:val="22"/>
                  <w:szCs w:val="22"/>
                  <w:u w:val="none"/>
                  <w:lang w:val="en-US" w:eastAsia="zh-CN" w:bidi="ar"/>
                </w:rPr>
                <w:t>6</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42"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343" w:author="xhao" w:date="2024-04-20T21:24:15Z"/>
                <w:rFonts w:hint="default" w:ascii="Calibri" w:hAnsi="Calibri" w:cs="Calibri"/>
                <w:i w:val="0"/>
                <w:iCs w:val="0"/>
                <w:color w:val="000000"/>
                <w:sz w:val="22"/>
                <w:szCs w:val="22"/>
                <w:u w:val="none"/>
              </w:rPr>
            </w:pPr>
            <w:ins w:id="344" w:author="xhao" w:date="2024-04-20T21:24:15Z">
              <w:r>
                <w:rPr>
                  <w:rFonts w:hint="default" w:ascii="Calibri" w:hAnsi="Calibri" w:eastAsia="宋体" w:cs="Calibri"/>
                  <w:i w:val="0"/>
                  <w:iCs w:val="0"/>
                  <w:color w:val="000000"/>
                  <w:kern w:val="0"/>
                  <w:sz w:val="22"/>
                  <w:szCs w:val="22"/>
                  <w:u w:val="none"/>
                  <w:lang w:val="en-US" w:eastAsia="zh-CN" w:bidi="ar"/>
                </w:rPr>
                <w:t>摩托组</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45"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46" w:author="xhao" w:date="2024-04-20T21:24:15Z"/>
                <w:rFonts w:hint="default" w:ascii="Calibri" w:hAnsi="Calibri" w:cs="Calibri"/>
                <w:i w:val="0"/>
                <w:iCs w:val="0"/>
                <w:color w:val="000000"/>
                <w:sz w:val="22"/>
                <w:szCs w:val="22"/>
                <w:u w:val="none"/>
              </w:rPr>
            </w:pPr>
            <w:ins w:id="347" w:author="xhao" w:date="2024-04-20T21:24:15Z">
              <w:r>
                <w:rPr>
                  <w:rFonts w:hint="default" w:ascii="Calibri" w:hAnsi="Calibri" w:eastAsia="宋体" w:cs="Calibri"/>
                  <w:i w:val="0"/>
                  <w:iCs w:val="0"/>
                  <w:color w:val="000000"/>
                  <w:kern w:val="0"/>
                  <w:sz w:val="22"/>
                  <w:szCs w:val="22"/>
                  <w:u w:val="none"/>
                  <w:lang w:val="en-US" w:eastAsia="zh-CN" w:bidi="ar"/>
                </w:rPr>
                <w:t>3000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48"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349"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51"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350" w:author="xhao" w:date="2024-04-20T21:24:15Z"/>
          <w:trPrChange w:id="351"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52"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53" w:author="xhao" w:date="2024-04-20T21:24:15Z"/>
                <w:rFonts w:hint="default" w:ascii="Calibri" w:hAnsi="Calibri" w:cs="Calibri"/>
                <w:i w:val="0"/>
                <w:iCs w:val="0"/>
                <w:color w:val="000000"/>
                <w:sz w:val="22"/>
                <w:szCs w:val="22"/>
                <w:u w:val="none"/>
              </w:rPr>
            </w:pPr>
            <w:ins w:id="354" w:author="xhao" w:date="2024-04-20T21:24:15Z">
              <w:r>
                <w:rPr>
                  <w:rFonts w:hint="default" w:ascii="Calibri" w:hAnsi="Calibri" w:eastAsia="宋体" w:cs="Calibri"/>
                  <w:i w:val="0"/>
                  <w:iCs w:val="0"/>
                  <w:color w:val="000000"/>
                  <w:kern w:val="0"/>
                  <w:sz w:val="22"/>
                  <w:szCs w:val="22"/>
                  <w:u w:val="none"/>
                  <w:lang w:val="en-US" w:eastAsia="zh-CN" w:bidi="ar"/>
                </w:rPr>
                <w:t>7</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55"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356" w:author="xhao" w:date="2024-04-20T21:24:15Z"/>
                <w:rFonts w:hint="default" w:ascii="Calibri" w:hAnsi="Calibri" w:cs="Calibri"/>
                <w:i w:val="0"/>
                <w:iCs w:val="0"/>
                <w:color w:val="000000"/>
                <w:sz w:val="22"/>
                <w:szCs w:val="22"/>
                <w:u w:val="none"/>
              </w:rPr>
            </w:pPr>
            <w:ins w:id="357" w:author="xhao" w:date="2024-04-20T21:24:15Z">
              <w:r>
                <w:rPr>
                  <w:rFonts w:hint="default" w:ascii="Calibri" w:hAnsi="Calibri" w:eastAsia="宋体" w:cs="Calibri"/>
                  <w:i w:val="0"/>
                  <w:iCs w:val="0"/>
                  <w:color w:val="000000"/>
                  <w:kern w:val="0"/>
                  <w:sz w:val="22"/>
                  <w:szCs w:val="22"/>
                  <w:u w:val="none"/>
                  <w:lang w:val="en-US" w:eastAsia="zh-CN" w:bidi="ar"/>
                </w:rPr>
                <w:t>独轮组</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58"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59" w:author="xhao" w:date="2024-04-20T21:24:15Z"/>
                <w:rFonts w:hint="default" w:ascii="Calibri" w:hAnsi="Calibri" w:cs="Calibri"/>
                <w:i w:val="0"/>
                <w:iCs w:val="0"/>
                <w:color w:val="000000"/>
                <w:sz w:val="22"/>
                <w:szCs w:val="22"/>
                <w:u w:val="none"/>
              </w:rPr>
            </w:pPr>
            <w:ins w:id="360" w:author="xhao" w:date="2024-04-20T21:24:15Z">
              <w:r>
                <w:rPr>
                  <w:rFonts w:hint="default" w:ascii="Calibri" w:hAnsi="Calibri" w:eastAsia="宋体" w:cs="Calibri"/>
                  <w:i w:val="0"/>
                  <w:iCs w:val="0"/>
                  <w:color w:val="000000"/>
                  <w:kern w:val="0"/>
                  <w:sz w:val="22"/>
                  <w:szCs w:val="22"/>
                  <w:u w:val="none"/>
                  <w:lang w:val="en-US" w:eastAsia="zh-CN" w:bidi="ar"/>
                </w:rPr>
                <w:t>6000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61"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362"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64"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363" w:author="xhao" w:date="2024-04-20T21:24:15Z"/>
          <w:trPrChange w:id="364"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65"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66" w:author="xhao" w:date="2024-04-20T21:24:15Z"/>
                <w:rFonts w:hint="default" w:ascii="Calibri" w:hAnsi="Calibri" w:cs="Calibri"/>
                <w:i w:val="0"/>
                <w:iCs w:val="0"/>
                <w:color w:val="000000"/>
                <w:sz w:val="22"/>
                <w:szCs w:val="22"/>
                <w:u w:val="none"/>
              </w:rPr>
            </w:pPr>
            <w:ins w:id="367" w:author="xhao" w:date="2024-04-20T21:24:15Z">
              <w:r>
                <w:rPr>
                  <w:rFonts w:hint="default" w:ascii="Calibri" w:hAnsi="Calibri" w:eastAsia="宋体" w:cs="Calibri"/>
                  <w:i w:val="0"/>
                  <w:iCs w:val="0"/>
                  <w:color w:val="000000"/>
                  <w:kern w:val="0"/>
                  <w:sz w:val="22"/>
                  <w:szCs w:val="22"/>
                  <w:u w:val="none"/>
                  <w:lang w:val="en-US" w:eastAsia="zh-CN" w:bidi="ar"/>
                </w:rPr>
                <w:t>8</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68"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369" w:author="xhao" w:date="2024-04-20T21:24:15Z"/>
                <w:rFonts w:hint="default" w:ascii="Calibri" w:hAnsi="Calibri" w:cs="Calibri"/>
                <w:i w:val="0"/>
                <w:iCs w:val="0"/>
                <w:color w:val="000000"/>
                <w:sz w:val="22"/>
                <w:szCs w:val="22"/>
                <w:u w:val="none"/>
              </w:rPr>
            </w:pPr>
            <w:ins w:id="370" w:author="xhao" w:date="2024-04-20T21:24:15Z">
              <w:r>
                <w:rPr>
                  <w:rFonts w:hint="default" w:ascii="Calibri" w:hAnsi="Calibri" w:eastAsia="宋体" w:cs="Calibri"/>
                  <w:i w:val="0"/>
                  <w:iCs w:val="0"/>
                  <w:color w:val="000000"/>
                  <w:kern w:val="0"/>
                  <w:sz w:val="22"/>
                  <w:szCs w:val="22"/>
                  <w:u w:val="none"/>
                  <w:lang w:val="en-US" w:eastAsia="zh-CN" w:bidi="ar"/>
                </w:rPr>
                <w:t>模型组</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71"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72" w:author="xhao" w:date="2024-04-20T21:24:15Z"/>
                <w:rFonts w:hint="default" w:ascii="Calibri" w:hAnsi="Calibri" w:cs="Calibri"/>
                <w:i w:val="0"/>
                <w:iCs w:val="0"/>
                <w:color w:val="000000"/>
                <w:sz w:val="22"/>
                <w:szCs w:val="22"/>
                <w:u w:val="none"/>
              </w:rPr>
            </w:pPr>
            <w:ins w:id="373" w:author="xhao" w:date="2024-04-20T21:24:15Z">
              <w:r>
                <w:rPr>
                  <w:rFonts w:hint="default" w:ascii="Calibri" w:hAnsi="Calibri" w:eastAsia="宋体" w:cs="Calibri"/>
                  <w:i w:val="0"/>
                  <w:iCs w:val="0"/>
                  <w:color w:val="000000"/>
                  <w:kern w:val="0"/>
                  <w:sz w:val="22"/>
                  <w:szCs w:val="22"/>
                  <w:u w:val="none"/>
                  <w:lang w:val="en-US" w:eastAsia="zh-CN" w:bidi="ar"/>
                </w:rPr>
                <w:t>6000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74"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375"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77"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376" w:author="xhao" w:date="2024-04-20T21:24:15Z"/>
          <w:trPrChange w:id="377"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78"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79" w:author="xhao" w:date="2024-04-20T21:24:15Z"/>
                <w:rFonts w:hint="default" w:ascii="Calibri" w:hAnsi="Calibri" w:cs="Calibri"/>
                <w:i w:val="0"/>
                <w:iCs w:val="0"/>
                <w:color w:val="000000"/>
                <w:sz w:val="22"/>
                <w:szCs w:val="22"/>
                <w:u w:val="none"/>
              </w:rPr>
            </w:pPr>
            <w:ins w:id="380" w:author="xhao" w:date="2024-04-20T21:24:15Z">
              <w:r>
                <w:rPr>
                  <w:rFonts w:hint="default" w:ascii="Calibri" w:hAnsi="Calibri" w:eastAsia="宋体" w:cs="Calibri"/>
                  <w:i w:val="0"/>
                  <w:iCs w:val="0"/>
                  <w:color w:val="000000"/>
                  <w:kern w:val="0"/>
                  <w:sz w:val="22"/>
                  <w:szCs w:val="22"/>
                  <w:u w:val="none"/>
                  <w:lang w:val="en-US" w:eastAsia="zh-CN" w:bidi="ar"/>
                </w:rPr>
                <w:t>9</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81"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382" w:author="xhao" w:date="2024-04-20T21:24:15Z"/>
                <w:rFonts w:hint="default" w:ascii="Calibri" w:hAnsi="Calibri" w:cs="Calibri"/>
                <w:i w:val="0"/>
                <w:iCs w:val="0"/>
                <w:color w:val="000000"/>
                <w:sz w:val="22"/>
                <w:szCs w:val="22"/>
                <w:u w:val="none"/>
              </w:rPr>
            </w:pPr>
            <w:ins w:id="383" w:author="xhao" w:date="2024-04-20T21:24:15Z">
              <w:r>
                <w:rPr>
                  <w:rFonts w:hint="default" w:ascii="Calibri" w:hAnsi="Calibri" w:eastAsia="宋体" w:cs="Calibri"/>
                  <w:i w:val="0"/>
                  <w:iCs w:val="0"/>
                  <w:color w:val="000000"/>
                  <w:kern w:val="0"/>
                  <w:sz w:val="22"/>
                  <w:szCs w:val="22"/>
                  <w:u w:val="none"/>
                  <w:lang w:val="en-US" w:eastAsia="zh-CN" w:bidi="ar"/>
                </w:rPr>
                <w:t>气垫组</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84"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85" w:author="xhao" w:date="2024-04-20T21:24:15Z"/>
                <w:rFonts w:hint="default" w:ascii="Calibri" w:hAnsi="Calibri" w:cs="Calibri"/>
                <w:i w:val="0"/>
                <w:iCs w:val="0"/>
                <w:color w:val="000000"/>
                <w:sz w:val="22"/>
                <w:szCs w:val="22"/>
                <w:u w:val="none"/>
              </w:rPr>
            </w:pPr>
            <w:ins w:id="386" w:author="xhao" w:date="2024-04-20T21:24:15Z">
              <w:r>
                <w:rPr>
                  <w:rFonts w:hint="default" w:ascii="Calibri" w:hAnsi="Calibri" w:eastAsia="宋体" w:cs="Calibri"/>
                  <w:i w:val="0"/>
                  <w:iCs w:val="0"/>
                  <w:color w:val="000000"/>
                  <w:kern w:val="0"/>
                  <w:sz w:val="22"/>
                  <w:szCs w:val="22"/>
                  <w:u w:val="none"/>
                  <w:lang w:val="en-US" w:eastAsia="zh-CN" w:bidi="ar"/>
                </w:rPr>
                <w:t>4000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87"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388"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390"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389" w:author="xhao" w:date="2024-04-20T21:24:15Z"/>
          <w:trPrChange w:id="390"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91"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92" w:author="xhao" w:date="2024-04-20T21:24:15Z"/>
                <w:rFonts w:hint="default" w:ascii="Calibri" w:hAnsi="Calibri" w:cs="Calibri"/>
                <w:i w:val="0"/>
                <w:iCs w:val="0"/>
                <w:color w:val="000000"/>
                <w:sz w:val="22"/>
                <w:szCs w:val="22"/>
                <w:u w:val="none"/>
              </w:rPr>
            </w:pPr>
            <w:ins w:id="393" w:author="xhao" w:date="2024-04-20T21:24:15Z">
              <w:r>
                <w:rPr>
                  <w:rFonts w:hint="default" w:ascii="Calibri" w:hAnsi="Calibri" w:eastAsia="宋体" w:cs="Calibri"/>
                  <w:i w:val="0"/>
                  <w:iCs w:val="0"/>
                  <w:color w:val="000000"/>
                  <w:kern w:val="0"/>
                  <w:sz w:val="22"/>
                  <w:szCs w:val="22"/>
                  <w:u w:val="none"/>
                  <w:lang w:val="en-US" w:eastAsia="zh-CN" w:bidi="ar"/>
                </w:rPr>
                <w:t>10</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94"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395" w:author="xhao" w:date="2024-04-20T21:24:15Z"/>
                <w:rFonts w:hint="default" w:ascii="Calibri" w:hAnsi="Calibri" w:cs="Calibri"/>
                <w:i w:val="0"/>
                <w:iCs w:val="0"/>
                <w:color w:val="000000"/>
                <w:sz w:val="22"/>
                <w:szCs w:val="22"/>
                <w:u w:val="none"/>
              </w:rPr>
            </w:pPr>
            <w:ins w:id="396" w:author="xhao" w:date="2024-04-20T21:24:15Z">
              <w:r>
                <w:rPr>
                  <w:rFonts w:hint="default" w:ascii="Calibri" w:hAnsi="Calibri" w:eastAsia="宋体" w:cs="Calibri"/>
                  <w:i w:val="0"/>
                  <w:iCs w:val="0"/>
                  <w:color w:val="000000"/>
                  <w:kern w:val="0"/>
                  <w:sz w:val="22"/>
                  <w:szCs w:val="22"/>
                  <w:u w:val="none"/>
                  <w:lang w:val="en-US" w:eastAsia="zh-CN" w:bidi="ar"/>
                </w:rPr>
                <w:t>资料收集和复印</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397"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398" w:author="xhao" w:date="2024-04-20T21:24:15Z"/>
                <w:rFonts w:hint="default" w:ascii="Calibri" w:hAnsi="Calibri" w:cs="Calibri"/>
                <w:i w:val="0"/>
                <w:iCs w:val="0"/>
                <w:color w:val="000000"/>
                <w:sz w:val="22"/>
                <w:szCs w:val="22"/>
                <w:u w:val="none"/>
              </w:rPr>
            </w:pPr>
            <w:ins w:id="399" w:author="xhao" w:date="2024-04-20T21:24:15Z">
              <w:r>
                <w:rPr>
                  <w:rFonts w:hint="default" w:ascii="Calibri" w:hAnsi="Calibri" w:eastAsia="宋体" w:cs="Calibri"/>
                  <w:i w:val="0"/>
                  <w:iCs w:val="0"/>
                  <w:color w:val="000000"/>
                  <w:kern w:val="0"/>
                  <w:sz w:val="22"/>
                  <w:szCs w:val="22"/>
                  <w:u w:val="none"/>
                  <w:lang w:val="en-US" w:eastAsia="zh-CN" w:bidi="ar"/>
                </w:rPr>
                <w:t>1000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00"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rPr>
                <w:ins w:id="401" w:author="xhao" w:date="2024-04-20T21:24:15Z"/>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03"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402" w:author="xhao" w:date="2024-04-20T21:24:15Z"/>
          <w:trPrChange w:id="403"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04"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05" w:author="xhao" w:date="2024-04-20T21:24:15Z"/>
                <w:rFonts w:hint="default" w:ascii="Calibri" w:hAnsi="Calibri" w:cs="Calibri"/>
                <w:i w:val="0"/>
                <w:iCs w:val="0"/>
                <w:color w:val="000000"/>
                <w:sz w:val="22"/>
                <w:szCs w:val="22"/>
                <w:u w:val="none"/>
              </w:rPr>
            </w:pPr>
            <w:ins w:id="406" w:author="xhao" w:date="2024-04-20T21:24:15Z">
              <w:r>
                <w:rPr>
                  <w:rFonts w:hint="default" w:ascii="Calibri" w:hAnsi="Calibri" w:eastAsia="宋体" w:cs="Calibri"/>
                  <w:i w:val="0"/>
                  <w:iCs w:val="0"/>
                  <w:color w:val="000000"/>
                  <w:kern w:val="0"/>
                  <w:sz w:val="22"/>
                  <w:szCs w:val="22"/>
                  <w:u w:val="none"/>
                  <w:lang w:val="en-US" w:eastAsia="zh-CN" w:bidi="ar"/>
                </w:rPr>
                <w:t>11</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07"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08" w:author="xhao" w:date="2024-04-20T21:24:15Z"/>
                <w:rFonts w:hint="default" w:ascii="Calibri" w:hAnsi="Calibri" w:cs="Calibri"/>
                <w:i w:val="0"/>
                <w:iCs w:val="0"/>
                <w:color w:val="000000"/>
                <w:sz w:val="22"/>
                <w:szCs w:val="22"/>
                <w:u w:val="none"/>
              </w:rPr>
            </w:pPr>
            <w:ins w:id="409" w:author="xhao" w:date="2024-04-20T21:24:15Z">
              <w:r>
                <w:rPr>
                  <w:rFonts w:hint="default" w:ascii="Calibri" w:hAnsi="Calibri" w:eastAsia="宋体" w:cs="Calibri"/>
                  <w:i w:val="0"/>
                  <w:iCs w:val="0"/>
                  <w:color w:val="000000"/>
                  <w:kern w:val="0"/>
                  <w:sz w:val="22"/>
                  <w:szCs w:val="22"/>
                  <w:u w:val="none"/>
                  <w:lang w:val="en-US" w:eastAsia="zh-CN" w:bidi="ar"/>
                </w:rPr>
                <w:t>模型组额外材料</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10"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11" w:author="xhao" w:date="2024-04-20T21:24:15Z"/>
                <w:rFonts w:hint="default" w:ascii="Calibri" w:hAnsi="Calibri" w:cs="Calibri"/>
                <w:i w:val="0"/>
                <w:iCs w:val="0"/>
                <w:color w:val="000000"/>
                <w:sz w:val="22"/>
                <w:szCs w:val="22"/>
                <w:u w:val="none"/>
              </w:rPr>
            </w:pPr>
            <w:ins w:id="412" w:author="xhao" w:date="2024-04-20T21:24:15Z">
              <w:r>
                <w:rPr>
                  <w:rFonts w:hint="default" w:ascii="Calibri" w:hAnsi="Calibri" w:eastAsia="宋体" w:cs="Calibri"/>
                  <w:i w:val="0"/>
                  <w:iCs w:val="0"/>
                  <w:color w:val="000000"/>
                  <w:kern w:val="0"/>
                  <w:sz w:val="22"/>
                  <w:szCs w:val="22"/>
                  <w:u w:val="none"/>
                  <w:lang w:val="en-US" w:eastAsia="zh-CN" w:bidi="ar"/>
                </w:rPr>
                <w:t>1000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13"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14" w:author="xhao" w:date="2024-04-20T21:24:15Z"/>
                <w:rFonts w:hint="default" w:ascii="Calibri" w:hAnsi="Calibri" w:cs="Calibri"/>
                <w:i w:val="0"/>
                <w:iCs w:val="0"/>
                <w:color w:val="000000"/>
                <w:sz w:val="22"/>
                <w:szCs w:val="22"/>
                <w:u w:val="none"/>
              </w:rPr>
            </w:pPr>
            <w:ins w:id="415" w:author="xhao" w:date="2024-04-20T21:24:15Z">
              <w:r>
                <w:rPr>
                  <w:rFonts w:hint="default" w:ascii="Calibri" w:hAnsi="Calibri" w:eastAsia="宋体" w:cs="Calibri"/>
                  <w:i w:val="0"/>
                  <w:iCs w:val="0"/>
                  <w:color w:val="000000"/>
                  <w:kern w:val="0"/>
                  <w:sz w:val="22"/>
                  <w:szCs w:val="22"/>
                  <w:u w:val="none"/>
                  <w:lang w:val="en-US" w:eastAsia="zh-CN" w:bidi="ar"/>
                </w:rPr>
                <w:t>A1标志套装</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17"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416" w:author="xhao" w:date="2024-04-20T21:24:15Z"/>
          <w:trPrChange w:id="417"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18"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19" w:author="xhao" w:date="2024-04-20T21:24:15Z"/>
                <w:rFonts w:hint="default" w:ascii="Calibri" w:hAnsi="Calibri" w:cs="Calibri"/>
                <w:i w:val="0"/>
                <w:iCs w:val="0"/>
                <w:color w:val="000000"/>
                <w:sz w:val="22"/>
                <w:szCs w:val="22"/>
                <w:u w:val="none"/>
              </w:rPr>
            </w:pPr>
            <w:ins w:id="420" w:author="xhao" w:date="2024-04-20T21:24:15Z">
              <w:r>
                <w:rPr>
                  <w:rFonts w:hint="default" w:ascii="Calibri" w:hAnsi="Calibri" w:eastAsia="宋体" w:cs="Calibri"/>
                  <w:i w:val="0"/>
                  <w:iCs w:val="0"/>
                  <w:color w:val="000000"/>
                  <w:kern w:val="0"/>
                  <w:sz w:val="22"/>
                  <w:szCs w:val="22"/>
                  <w:u w:val="none"/>
                  <w:lang w:val="en-US" w:eastAsia="zh-CN" w:bidi="ar"/>
                </w:rPr>
                <w:t>12</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21"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22" w:author="xhao" w:date="2024-04-20T21:24:15Z"/>
                <w:rFonts w:hint="default" w:ascii="Calibri" w:hAnsi="Calibri" w:cs="Calibri"/>
                <w:i w:val="0"/>
                <w:iCs w:val="0"/>
                <w:color w:val="000000"/>
                <w:sz w:val="22"/>
                <w:szCs w:val="22"/>
                <w:u w:val="none"/>
              </w:rPr>
            </w:pPr>
            <w:ins w:id="423" w:author="xhao" w:date="2024-04-20T21:24:15Z">
              <w:r>
                <w:rPr>
                  <w:rFonts w:hint="default" w:ascii="Calibri" w:hAnsi="Calibri" w:eastAsia="宋体" w:cs="Calibri"/>
                  <w:i w:val="0"/>
                  <w:iCs w:val="0"/>
                  <w:color w:val="000000"/>
                  <w:kern w:val="0"/>
                  <w:sz w:val="22"/>
                  <w:szCs w:val="22"/>
                  <w:u w:val="none"/>
                  <w:lang w:val="en-US" w:eastAsia="zh-CN" w:bidi="ar"/>
                </w:rPr>
                <w:t>电磁组额外材料</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24"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25" w:author="xhao" w:date="2024-04-20T21:24:15Z"/>
                <w:rFonts w:hint="default" w:ascii="Calibri" w:hAnsi="Calibri" w:cs="Calibri"/>
                <w:i w:val="0"/>
                <w:iCs w:val="0"/>
                <w:color w:val="000000"/>
                <w:sz w:val="22"/>
                <w:szCs w:val="22"/>
                <w:u w:val="none"/>
              </w:rPr>
            </w:pPr>
            <w:ins w:id="426" w:author="xhao" w:date="2024-04-20T21:24:15Z">
              <w:r>
                <w:rPr>
                  <w:rFonts w:hint="default" w:ascii="Calibri" w:hAnsi="Calibri" w:eastAsia="宋体" w:cs="Calibri"/>
                  <w:i w:val="0"/>
                  <w:iCs w:val="0"/>
                  <w:color w:val="000000"/>
                  <w:kern w:val="0"/>
                  <w:sz w:val="22"/>
                  <w:szCs w:val="22"/>
                  <w:u w:val="none"/>
                  <w:lang w:val="en-US" w:eastAsia="zh-CN" w:bidi="ar"/>
                </w:rPr>
                <w:t>1000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27"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28" w:author="xhao" w:date="2024-04-20T21:24:15Z"/>
                <w:rFonts w:hint="default" w:ascii="Calibri" w:hAnsi="Calibri" w:cs="Calibri"/>
                <w:i w:val="0"/>
                <w:iCs w:val="0"/>
                <w:color w:val="000000"/>
                <w:sz w:val="22"/>
                <w:szCs w:val="22"/>
                <w:u w:val="none"/>
              </w:rPr>
            </w:pPr>
            <w:ins w:id="429" w:author="xhao" w:date="2024-04-20T21:24:15Z">
              <w:r>
                <w:rPr>
                  <w:rFonts w:hint="default" w:ascii="Calibri" w:hAnsi="Calibri" w:eastAsia="宋体" w:cs="Calibri"/>
                  <w:i w:val="0"/>
                  <w:iCs w:val="0"/>
                  <w:color w:val="000000"/>
                  <w:kern w:val="0"/>
                  <w:sz w:val="22"/>
                  <w:szCs w:val="22"/>
                  <w:u w:val="none"/>
                  <w:lang w:val="en-US" w:eastAsia="zh-CN" w:bidi="ar"/>
                </w:rPr>
                <w:t>室外赛道材料等</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31"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430" w:author="xhao" w:date="2024-04-20T21:24:15Z"/>
          <w:trPrChange w:id="431"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32"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33" w:author="xhao" w:date="2024-04-20T21:24:15Z"/>
                <w:rFonts w:hint="default" w:ascii="Calibri" w:hAnsi="Calibri" w:cs="Calibri"/>
                <w:i w:val="0"/>
                <w:iCs w:val="0"/>
                <w:color w:val="000000"/>
                <w:sz w:val="22"/>
                <w:szCs w:val="22"/>
                <w:u w:val="none"/>
              </w:rPr>
            </w:pPr>
            <w:ins w:id="434" w:author="xhao" w:date="2024-04-20T21:24:15Z">
              <w:r>
                <w:rPr>
                  <w:rFonts w:hint="default" w:ascii="Calibri" w:hAnsi="Calibri" w:eastAsia="宋体" w:cs="Calibri"/>
                  <w:i w:val="0"/>
                  <w:iCs w:val="0"/>
                  <w:color w:val="000000"/>
                  <w:kern w:val="0"/>
                  <w:sz w:val="22"/>
                  <w:szCs w:val="22"/>
                  <w:u w:val="none"/>
                  <w:lang w:val="en-US" w:eastAsia="zh-CN" w:bidi="ar"/>
                </w:rPr>
                <w:t>13</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vAlign w:val="center"/>
            <w:tcPrChange w:id="435" w:author="xhao" w:date="2024-04-20T21:24:51Z">
              <w:tcPr>
                <w:tcW w:w="2130" w:type="dxa"/>
                <w:tcBorders>
                  <w:top w:val="single" w:color="000000" w:sz="4" w:space="0"/>
                  <w:left w:val="single" w:color="000000" w:sz="4" w:space="0"/>
                  <w:bottom w:val="single" w:color="000000" w:sz="4" w:space="0"/>
                  <w:right w:val="single" w:color="000000" w:sz="4" w:space="0"/>
                </w:tcBorders>
                <w:vAlign w:val="center"/>
              </w:tcPr>
            </w:tcPrChange>
          </w:tcPr>
          <w:p>
            <w:pPr>
              <w:keepNext w:val="0"/>
              <w:keepLines w:val="0"/>
              <w:widowControl/>
              <w:suppressLineNumbers w:val="0"/>
              <w:jc w:val="left"/>
              <w:textAlignment w:val="center"/>
              <w:rPr>
                <w:ins w:id="436" w:author="xhao" w:date="2024-04-20T21:24:15Z"/>
                <w:rFonts w:hint="default" w:ascii="Calibri" w:hAnsi="Calibri" w:cs="Calibri"/>
                <w:i w:val="0"/>
                <w:iCs w:val="0"/>
                <w:color w:val="000000"/>
                <w:sz w:val="22"/>
                <w:szCs w:val="22"/>
                <w:u w:val="none"/>
              </w:rPr>
            </w:pPr>
            <w:ins w:id="437" w:author="xhao" w:date="2024-04-20T21:24:15Z">
              <w:r>
                <w:rPr>
                  <w:rFonts w:hint="default" w:ascii="Calibri" w:hAnsi="Calibri" w:eastAsia="宋体" w:cs="Calibri"/>
                  <w:i w:val="0"/>
                  <w:iCs w:val="0"/>
                  <w:color w:val="000000"/>
                  <w:kern w:val="0"/>
                  <w:sz w:val="22"/>
                  <w:szCs w:val="22"/>
                  <w:u w:val="none"/>
                  <w:lang w:val="en-US" w:eastAsia="zh-CN" w:bidi="ar"/>
                </w:rPr>
                <w:t>视觉组额外材料</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38"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39" w:author="xhao" w:date="2024-04-20T21:24:15Z"/>
                <w:rFonts w:hint="default" w:ascii="Calibri" w:hAnsi="Calibri" w:cs="Calibri"/>
                <w:i w:val="0"/>
                <w:iCs w:val="0"/>
                <w:color w:val="000000"/>
                <w:sz w:val="22"/>
                <w:szCs w:val="22"/>
                <w:u w:val="none"/>
              </w:rPr>
            </w:pPr>
            <w:ins w:id="440" w:author="xhao" w:date="2024-04-20T21:24:15Z">
              <w:r>
                <w:rPr>
                  <w:rFonts w:hint="default" w:ascii="Calibri" w:hAnsi="Calibri" w:eastAsia="宋体" w:cs="Calibri"/>
                  <w:i w:val="0"/>
                  <w:iCs w:val="0"/>
                  <w:color w:val="000000"/>
                  <w:kern w:val="0"/>
                  <w:sz w:val="22"/>
                  <w:szCs w:val="22"/>
                  <w:u w:val="none"/>
                  <w:lang w:val="en-US" w:eastAsia="zh-CN" w:bidi="ar"/>
                </w:rPr>
                <w:t>2000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41"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42" w:author="xhao" w:date="2024-04-20T21:24:15Z"/>
                <w:rFonts w:hint="default" w:ascii="Calibri" w:hAnsi="Calibri" w:cs="Calibri"/>
                <w:i w:val="0"/>
                <w:iCs w:val="0"/>
                <w:color w:val="000000"/>
                <w:sz w:val="22"/>
                <w:szCs w:val="22"/>
                <w:u w:val="none"/>
              </w:rPr>
            </w:pPr>
            <w:ins w:id="443" w:author="xhao" w:date="2024-04-20T21:24:15Z">
              <w:r>
                <w:rPr>
                  <w:rFonts w:hint="default" w:ascii="Calibri" w:hAnsi="Calibri" w:eastAsia="宋体" w:cs="Calibri"/>
                  <w:i w:val="0"/>
                  <w:iCs w:val="0"/>
                  <w:color w:val="000000"/>
                  <w:kern w:val="0"/>
                  <w:sz w:val="22"/>
                  <w:szCs w:val="22"/>
                  <w:u w:val="none"/>
                  <w:lang w:val="en-US" w:eastAsia="zh-CN" w:bidi="ar"/>
                </w:rPr>
                <w:t>卡片，3D打印等</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45"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444" w:author="xhao" w:date="2024-04-20T21:24:15Z"/>
          <w:trPrChange w:id="445"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46"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47" w:author="xhao" w:date="2024-04-20T21:24:15Z"/>
                <w:rFonts w:hint="default" w:ascii="Calibri" w:hAnsi="Calibri" w:cs="Calibri"/>
                <w:i w:val="0"/>
                <w:iCs w:val="0"/>
                <w:color w:val="000000"/>
                <w:sz w:val="22"/>
                <w:szCs w:val="22"/>
                <w:u w:val="none"/>
              </w:rPr>
            </w:pPr>
            <w:ins w:id="448" w:author="xhao" w:date="2024-04-20T21:24:15Z">
              <w:r>
                <w:rPr>
                  <w:rFonts w:hint="default" w:ascii="Calibri" w:hAnsi="Calibri" w:eastAsia="宋体" w:cs="Calibri"/>
                  <w:i w:val="0"/>
                  <w:iCs w:val="0"/>
                  <w:color w:val="000000"/>
                  <w:kern w:val="0"/>
                  <w:sz w:val="22"/>
                  <w:szCs w:val="22"/>
                  <w:u w:val="none"/>
                  <w:lang w:val="en-US" w:eastAsia="zh-CN" w:bidi="ar"/>
                </w:rPr>
                <w:t>14</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49"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50" w:author="xhao" w:date="2024-04-20T21:24:15Z"/>
                <w:rFonts w:hint="default" w:ascii="Calibri" w:hAnsi="Calibri" w:cs="Calibri"/>
                <w:i w:val="0"/>
                <w:iCs w:val="0"/>
                <w:color w:val="000000"/>
                <w:sz w:val="22"/>
                <w:szCs w:val="22"/>
                <w:u w:val="none"/>
              </w:rPr>
            </w:pPr>
            <w:ins w:id="451" w:author="xhao" w:date="2024-04-20T21:24:15Z">
              <w:r>
                <w:rPr>
                  <w:rFonts w:hint="default" w:ascii="Calibri" w:hAnsi="Calibri" w:eastAsia="宋体" w:cs="Calibri"/>
                  <w:i w:val="0"/>
                  <w:iCs w:val="0"/>
                  <w:color w:val="000000"/>
                  <w:kern w:val="0"/>
                  <w:sz w:val="22"/>
                  <w:szCs w:val="22"/>
                  <w:u w:val="none"/>
                  <w:lang w:val="en-US" w:eastAsia="zh-CN" w:bidi="ar"/>
                </w:rPr>
                <w:t>越野组额外材料</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52"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53" w:author="xhao" w:date="2024-04-20T21:24:15Z"/>
                <w:rFonts w:hint="default" w:ascii="Calibri" w:hAnsi="Calibri" w:cs="Calibri"/>
                <w:i w:val="0"/>
                <w:iCs w:val="0"/>
                <w:color w:val="000000"/>
                <w:sz w:val="22"/>
                <w:szCs w:val="22"/>
                <w:u w:val="none"/>
              </w:rPr>
            </w:pPr>
            <w:ins w:id="454" w:author="xhao" w:date="2024-04-20T21:24:15Z">
              <w:r>
                <w:rPr>
                  <w:rFonts w:hint="default" w:ascii="Calibri" w:hAnsi="Calibri" w:eastAsia="宋体" w:cs="Calibri"/>
                  <w:i w:val="0"/>
                  <w:iCs w:val="0"/>
                  <w:color w:val="000000"/>
                  <w:kern w:val="0"/>
                  <w:sz w:val="22"/>
                  <w:szCs w:val="22"/>
                  <w:u w:val="none"/>
                  <w:lang w:val="en-US" w:eastAsia="zh-CN" w:bidi="ar"/>
                </w:rPr>
                <w:t>2500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55"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56" w:author="xhao" w:date="2024-04-20T21:24:15Z"/>
                <w:rFonts w:hint="default" w:ascii="Calibri" w:hAnsi="Calibri" w:cs="Calibri"/>
                <w:i w:val="0"/>
                <w:iCs w:val="0"/>
                <w:color w:val="000000"/>
                <w:sz w:val="22"/>
                <w:szCs w:val="22"/>
                <w:u w:val="none"/>
              </w:rPr>
            </w:pPr>
            <w:ins w:id="457" w:author="xhao" w:date="2024-04-20T21:24:15Z">
              <w:r>
                <w:rPr>
                  <w:rFonts w:hint="default" w:ascii="Calibri" w:hAnsi="Calibri" w:eastAsia="宋体" w:cs="Calibri"/>
                  <w:i w:val="0"/>
                  <w:iCs w:val="0"/>
                  <w:color w:val="000000"/>
                  <w:kern w:val="0"/>
                  <w:sz w:val="22"/>
                  <w:szCs w:val="22"/>
                  <w:u w:val="none"/>
                  <w:lang w:val="en-US" w:eastAsia="zh-CN" w:bidi="ar"/>
                </w:rPr>
                <w:t>RTK，遥控套件等</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59"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458" w:author="xhao" w:date="2024-04-20T21:24:15Z"/>
          <w:trPrChange w:id="459"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60"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61" w:author="xhao" w:date="2024-04-20T21:24:15Z"/>
                <w:rFonts w:hint="default" w:ascii="Calibri" w:hAnsi="Calibri" w:cs="Calibri"/>
                <w:i w:val="0"/>
                <w:iCs w:val="0"/>
                <w:color w:val="000000"/>
                <w:sz w:val="22"/>
                <w:szCs w:val="22"/>
                <w:u w:val="none"/>
              </w:rPr>
            </w:pPr>
            <w:ins w:id="462" w:author="xhao" w:date="2024-04-20T21:24:15Z">
              <w:r>
                <w:rPr>
                  <w:rFonts w:hint="default" w:ascii="Calibri" w:hAnsi="Calibri" w:eastAsia="宋体" w:cs="Calibri"/>
                  <w:i w:val="0"/>
                  <w:iCs w:val="0"/>
                  <w:color w:val="000000"/>
                  <w:kern w:val="0"/>
                  <w:sz w:val="22"/>
                  <w:szCs w:val="22"/>
                  <w:u w:val="none"/>
                  <w:lang w:val="en-US" w:eastAsia="zh-CN" w:bidi="ar"/>
                </w:rPr>
                <w:t>15</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63"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64" w:author="xhao" w:date="2024-04-20T21:24:15Z"/>
                <w:rFonts w:hint="default" w:ascii="Calibri" w:hAnsi="Calibri" w:cs="Calibri"/>
                <w:i w:val="0"/>
                <w:iCs w:val="0"/>
                <w:color w:val="000000"/>
                <w:sz w:val="22"/>
                <w:szCs w:val="22"/>
                <w:u w:val="none"/>
              </w:rPr>
            </w:pPr>
            <w:ins w:id="465" w:author="xhao" w:date="2024-04-20T21:24:15Z">
              <w:r>
                <w:rPr>
                  <w:rFonts w:hint="default" w:ascii="Calibri" w:hAnsi="Calibri" w:eastAsia="宋体" w:cs="Calibri"/>
                  <w:i w:val="0"/>
                  <w:iCs w:val="0"/>
                  <w:color w:val="000000"/>
                  <w:kern w:val="0"/>
                  <w:sz w:val="22"/>
                  <w:szCs w:val="22"/>
                  <w:u w:val="none"/>
                  <w:lang w:val="en-US" w:eastAsia="zh-CN" w:bidi="ar"/>
                </w:rPr>
                <w:t>镜头组额外材料</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66"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67" w:author="xhao" w:date="2024-04-20T21:24:15Z"/>
                <w:rFonts w:hint="default" w:ascii="Calibri" w:hAnsi="Calibri" w:cs="Calibri"/>
                <w:i w:val="0"/>
                <w:iCs w:val="0"/>
                <w:color w:val="000000"/>
                <w:sz w:val="22"/>
                <w:szCs w:val="22"/>
                <w:u w:val="none"/>
              </w:rPr>
            </w:pPr>
            <w:ins w:id="468" w:author="xhao" w:date="2024-04-20T21:24:15Z">
              <w:r>
                <w:rPr>
                  <w:rFonts w:hint="default" w:ascii="Calibri" w:hAnsi="Calibri" w:eastAsia="宋体" w:cs="Calibri"/>
                  <w:i w:val="0"/>
                  <w:iCs w:val="0"/>
                  <w:color w:val="000000"/>
                  <w:kern w:val="0"/>
                  <w:sz w:val="22"/>
                  <w:szCs w:val="22"/>
                  <w:u w:val="none"/>
                  <w:lang w:val="en-US" w:eastAsia="zh-CN" w:bidi="ar"/>
                </w:rPr>
                <w:t>1000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69"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70" w:author="xhao" w:date="2024-04-20T21:24:15Z"/>
                <w:rFonts w:hint="default" w:ascii="Calibri" w:hAnsi="Calibri" w:cs="Calibri"/>
                <w:i w:val="0"/>
                <w:iCs w:val="0"/>
                <w:color w:val="000000"/>
                <w:sz w:val="22"/>
                <w:szCs w:val="22"/>
                <w:u w:val="none"/>
              </w:rPr>
            </w:pPr>
            <w:ins w:id="471" w:author="xhao" w:date="2024-04-20T21:24:15Z">
              <w:r>
                <w:rPr>
                  <w:rFonts w:hint="default" w:ascii="Calibri" w:hAnsi="Calibri" w:eastAsia="宋体" w:cs="Calibri"/>
                  <w:i w:val="0"/>
                  <w:iCs w:val="0"/>
                  <w:color w:val="000000"/>
                  <w:kern w:val="0"/>
                  <w:sz w:val="22"/>
                  <w:szCs w:val="22"/>
                  <w:u w:val="none"/>
                  <w:lang w:val="en-US" w:eastAsia="zh-CN" w:bidi="ar"/>
                </w:rPr>
                <w:t>MicroPython 核心板</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73"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472" w:author="xhao" w:date="2024-04-20T21:24:15Z"/>
          <w:trPrChange w:id="473"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74"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75" w:author="xhao" w:date="2024-04-20T21:24:15Z"/>
                <w:rFonts w:hint="default" w:ascii="Calibri" w:hAnsi="Calibri" w:cs="Calibri"/>
                <w:i w:val="0"/>
                <w:iCs w:val="0"/>
                <w:color w:val="000000"/>
                <w:sz w:val="22"/>
                <w:szCs w:val="22"/>
                <w:u w:val="none"/>
              </w:rPr>
            </w:pPr>
            <w:ins w:id="476" w:author="xhao" w:date="2024-04-20T21:24:15Z">
              <w:r>
                <w:rPr>
                  <w:rFonts w:hint="default" w:ascii="Calibri" w:hAnsi="Calibri" w:eastAsia="宋体" w:cs="Calibri"/>
                  <w:i w:val="0"/>
                  <w:iCs w:val="0"/>
                  <w:color w:val="000000"/>
                  <w:kern w:val="0"/>
                  <w:sz w:val="22"/>
                  <w:szCs w:val="22"/>
                  <w:u w:val="none"/>
                  <w:lang w:val="en-US" w:eastAsia="zh-CN" w:bidi="ar"/>
                </w:rPr>
                <w:t>16</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77"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78" w:author="xhao" w:date="2024-04-20T21:24:15Z"/>
                <w:rFonts w:hint="default" w:ascii="Calibri" w:hAnsi="Calibri" w:cs="Calibri"/>
                <w:i w:val="0"/>
                <w:iCs w:val="0"/>
                <w:color w:val="000000"/>
                <w:sz w:val="22"/>
                <w:szCs w:val="22"/>
                <w:u w:val="none"/>
              </w:rPr>
            </w:pPr>
            <w:ins w:id="479" w:author="xhao" w:date="2024-04-20T21:24:15Z">
              <w:r>
                <w:rPr>
                  <w:rFonts w:hint="default" w:ascii="Calibri" w:hAnsi="Calibri" w:eastAsia="宋体" w:cs="Calibri"/>
                  <w:i w:val="0"/>
                  <w:iCs w:val="0"/>
                  <w:color w:val="000000"/>
                  <w:kern w:val="0"/>
                  <w:sz w:val="22"/>
                  <w:szCs w:val="22"/>
                  <w:u w:val="none"/>
                  <w:lang w:val="en-US" w:eastAsia="zh-CN" w:bidi="ar"/>
                </w:rPr>
                <w:t>室内赛道材料</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80"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81" w:author="xhao" w:date="2024-04-20T21:24:15Z"/>
                <w:rFonts w:hint="default" w:ascii="Calibri" w:hAnsi="Calibri" w:cs="Calibri"/>
                <w:i w:val="0"/>
                <w:iCs w:val="0"/>
                <w:color w:val="000000"/>
                <w:sz w:val="22"/>
                <w:szCs w:val="22"/>
                <w:u w:val="none"/>
              </w:rPr>
            </w:pPr>
            <w:ins w:id="482" w:author="xhao" w:date="2024-04-20T21:24:15Z">
              <w:r>
                <w:rPr>
                  <w:rFonts w:hint="default" w:ascii="Calibri" w:hAnsi="Calibri" w:eastAsia="宋体" w:cs="Calibri"/>
                  <w:i w:val="0"/>
                  <w:iCs w:val="0"/>
                  <w:color w:val="000000"/>
                  <w:kern w:val="0"/>
                  <w:sz w:val="22"/>
                  <w:szCs w:val="22"/>
                  <w:u w:val="none"/>
                  <w:lang w:val="en-US" w:eastAsia="zh-CN" w:bidi="ar"/>
                </w:rPr>
                <w:t>2000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83"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84" w:author="xhao" w:date="2024-04-20T21:24:15Z"/>
                <w:rFonts w:hint="default" w:ascii="Calibri" w:hAnsi="Calibri" w:cs="Calibri"/>
                <w:i w:val="0"/>
                <w:iCs w:val="0"/>
                <w:color w:val="000000"/>
                <w:sz w:val="22"/>
                <w:szCs w:val="22"/>
                <w:u w:val="none"/>
              </w:rPr>
            </w:pPr>
            <w:ins w:id="485" w:author="xhao" w:date="2024-04-20T21:24:15Z">
              <w:r>
                <w:rPr>
                  <w:rFonts w:hint="default" w:ascii="Calibri" w:hAnsi="Calibri" w:eastAsia="宋体" w:cs="Calibri"/>
                  <w:i w:val="0"/>
                  <w:iCs w:val="0"/>
                  <w:color w:val="000000"/>
                  <w:kern w:val="0"/>
                  <w:sz w:val="22"/>
                  <w:szCs w:val="22"/>
                  <w:u w:val="none"/>
                  <w:lang w:val="en-US" w:eastAsia="zh-CN" w:bidi="ar"/>
                </w:rPr>
                <w:t>B2赛道，背景纸等</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487"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486" w:author="xhao" w:date="2024-04-20T21:24:15Z"/>
          <w:trPrChange w:id="487"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88"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89" w:author="xhao" w:date="2024-04-20T21:24:15Z"/>
                <w:rFonts w:hint="default" w:ascii="Calibri" w:hAnsi="Calibri" w:cs="Calibri"/>
                <w:i w:val="0"/>
                <w:iCs w:val="0"/>
                <w:color w:val="000000"/>
                <w:sz w:val="22"/>
                <w:szCs w:val="22"/>
                <w:u w:val="none"/>
              </w:rPr>
            </w:pPr>
            <w:ins w:id="490" w:author="xhao" w:date="2024-04-20T21:24:15Z">
              <w:r>
                <w:rPr>
                  <w:rFonts w:hint="default" w:ascii="Calibri" w:hAnsi="Calibri" w:eastAsia="宋体" w:cs="Calibri"/>
                  <w:i w:val="0"/>
                  <w:iCs w:val="0"/>
                  <w:color w:val="000000"/>
                  <w:kern w:val="0"/>
                  <w:sz w:val="22"/>
                  <w:szCs w:val="22"/>
                  <w:u w:val="none"/>
                  <w:lang w:val="en-US" w:eastAsia="zh-CN" w:bidi="ar"/>
                </w:rPr>
                <w:t>17</w:t>
              </w:r>
            </w:ins>
          </w:p>
        </w:tc>
        <w:tc>
          <w:tcPr>
            <w:tcW w:w="2130"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91"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92" w:author="xhao" w:date="2024-04-20T21:24:15Z"/>
                <w:rFonts w:hint="default" w:ascii="Calibri" w:hAnsi="Calibri" w:cs="Calibri"/>
                <w:i w:val="0"/>
                <w:iCs w:val="0"/>
                <w:color w:val="000000"/>
                <w:sz w:val="22"/>
                <w:szCs w:val="22"/>
                <w:u w:val="none"/>
              </w:rPr>
            </w:pPr>
            <w:ins w:id="493" w:author="xhao" w:date="2024-04-20T21:24:15Z">
              <w:r>
                <w:rPr>
                  <w:rFonts w:hint="default" w:ascii="Calibri" w:hAnsi="Calibri" w:eastAsia="宋体" w:cs="Calibri"/>
                  <w:i w:val="0"/>
                  <w:iCs w:val="0"/>
                  <w:color w:val="000000"/>
                  <w:kern w:val="0"/>
                  <w:sz w:val="22"/>
                  <w:szCs w:val="22"/>
                  <w:u w:val="none"/>
                  <w:lang w:val="en-US" w:eastAsia="zh-CN" w:bidi="ar"/>
                </w:rPr>
                <w:t>市内交通费</w:t>
              </w:r>
            </w:ins>
          </w:p>
        </w:tc>
        <w:tc>
          <w:tcPr>
            <w:tcW w:w="1177"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94" w:author="xhao" w:date="2024-04-20T21:24:51Z">
              <w:tcPr>
                <w:tcW w:w="1080"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495" w:author="xhao" w:date="2024-04-20T21:24:15Z"/>
                <w:rFonts w:hint="default" w:ascii="Calibri" w:hAnsi="Calibri" w:cs="Calibri"/>
                <w:i w:val="0"/>
                <w:iCs w:val="0"/>
                <w:color w:val="000000"/>
                <w:sz w:val="22"/>
                <w:szCs w:val="22"/>
                <w:u w:val="none"/>
              </w:rPr>
            </w:pPr>
            <w:ins w:id="496" w:author="xhao" w:date="2024-04-20T21:24:15Z">
              <w:r>
                <w:rPr>
                  <w:rFonts w:hint="default" w:ascii="Calibri" w:hAnsi="Calibri" w:eastAsia="宋体" w:cs="Calibri"/>
                  <w:i w:val="0"/>
                  <w:iCs w:val="0"/>
                  <w:color w:val="000000"/>
                  <w:kern w:val="0"/>
                  <w:sz w:val="22"/>
                  <w:szCs w:val="22"/>
                  <w:u w:val="none"/>
                  <w:lang w:val="en-US" w:eastAsia="zh-CN" w:bidi="ar"/>
                </w:rPr>
                <w:t>4000</w:t>
              </w:r>
            </w:ins>
          </w:p>
        </w:tc>
        <w:tc>
          <w:tcPr>
            <w:tcW w:w="3458"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497" w:author="xhao" w:date="2024-04-20T21:24:51Z">
              <w:tcPr>
                <w:tcW w:w="3555" w:type="dxa"/>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left"/>
              <w:textAlignment w:val="center"/>
              <w:rPr>
                <w:ins w:id="498" w:author="xhao" w:date="2024-04-20T21:24:15Z"/>
                <w:rFonts w:hint="default" w:ascii="Calibri" w:hAnsi="Calibri" w:cs="Calibri"/>
                <w:i w:val="0"/>
                <w:iCs w:val="0"/>
                <w:color w:val="000000"/>
                <w:sz w:val="22"/>
                <w:szCs w:val="22"/>
                <w:u w:val="none"/>
              </w:rPr>
            </w:pPr>
            <w:ins w:id="499" w:author="xhao" w:date="2024-04-20T21:24:15Z">
              <w:r>
                <w:rPr>
                  <w:rFonts w:hint="default" w:ascii="Calibri" w:hAnsi="Calibri" w:eastAsia="宋体" w:cs="Calibri"/>
                  <w:i w:val="0"/>
                  <w:iCs w:val="0"/>
                  <w:color w:val="000000"/>
                  <w:kern w:val="0"/>
                  <w:sz w:val="22"/>
                  <w:szCs w:val="22"/>
                  <w:u w:val="none"/>
                  <w:lang w:val="en-US" w:eastAsia="zh-CN" w:bidi="ar"/>
                </w:rPr>
                <w:t>8个组别，5天，2次/天</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Change w:id="501" w:author="xhao" w:date="2024-04-20T21:24:51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300" w:hRule="atLeast"/>
          <w:jc w:val="center"/>
          <w:ins w:id="500" w:author="xhao" w:date="2024-04-20T21:24:15Z"/>
          <w:trPrChange w:id="501" w:author="xhao" w:date="2024-04-20T21:24:51Z">
            <w:trPr>
              <w:trHeight w:val="300" w:hRule="atLeast"/>
            </w:trPr>
          </w:trPrChange>
        </w:trPr>
        <w:tc>
          <w:tcPr>
            <w:tcW w:w="1146" w:type="dxa"/>
            <w:tcBorders>
              <w:top w:val="single" w:color="000000" w:sz="4" w:space="0"/>
              <w:left w:val="single" w:color="000000" w:sz="4" w:space="0"/>
              <w:bottom w:val="single" w:color="000000" w:sz="4" w:space="0"/>
              <w:right w:val="single" w:color="000000" w:sz="4" w:space="0"/>
            </w:tcBorders>
            <w:shd w:val="clear" w:color="auto" w:fill="auto"/>
            <w:noWrap/>
            <w:vAlign w:val="center"/>
            <w:tcPrChange w:id="502" w:author="xhao" w:date="2024-04-20T21:24:51Z">
              <w:tcPr>
                <w:tcW w:w="0" w:type="auto"/>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503" w:author="xhao" w:date="2024-04-20T21:24:15Z"/>
                <w:rFonts w:hint="default" w:ascii="Calibri" w:hAnsi="Calibri" w:cs="Calibri"/>
                <w:b/>
                <w:bCs/>
                <w:i w:val="0"/>
                <w:iCs w:val="0"/>
                <w:color w:val="000000"/>
                <w:sz w:val="22"/>
                <w:szCs w:val="22"/>
                <w:u w:val="none"/>
              </w:rPr>
            </w:pPr>
            <w:ins w:id="504" w:author="xhao" w:date="2024-04-20T21:24:15Z">
              <w:r>
                <w:rPr>
                  <w:rFonts w:hint="default" w:ascii="Calibri" w:hAnsi="Calibri" w:eastAsia="宋体" w:cs="Calibri"/>
                  <w:b/>
                  <w:bCs/>
                  <w:i w:val="0"/>
                  <w:iCs w:val="0"/>
                  <w:color w:val="000000"/>
                  <w:kern w:val="0"/>
                  <w:sz w:val="22"/>
                  <w:szCs w:val="22"/>
                  <w:u w:val="none"/>
                  <w:lang w:val="en-US" w:eastAsia="zh-CN" w:bidi="ar"/>
                </w:rPr>
                <w:t>总额</w:t>
              </w:r>
            </w:ins>
          </w:p>
        </w:tc>
        <w:tc>
          <w:tcPr>
            <w:tcW w:w="6765"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Change w:id="505" w:author="xhao" w:date="2024-04-20T21:24:51Z">
              <w:tcPr>
                <w:tcW w:w="0" w:type="auto"/>
                <w:gridSpan w:val="3"/>
                <w:tcBorders>
                  <w:top w:val="single" w:color="000000" w:sz="4" w:space="0"/>
                  <w:left w:val="single" w:color="000000" w:sz="4" w:space="0"/>
                  <w:bottom w:val="single" w:color="000000" w:sz="4" w:space="0"/>
                  <w:right w:val="single" w:color="000000" w:sz="4" w:space="0"/>
                </w:tcBorders>
                <w:noWrap/>
                <w:vAlign w:val="center"/>
              </w:tcPr>
            </w:tcPrChange>
          </w:tcPr>
          <w:p>
            <w:pPr>
              <w:keepNext w:val="0"/>
              <w:keepLines w:val="0"/>
              <w:widowControl/>
              <w:suppressLineNumbers w:val="0"/>
              <w:jc w:val="center"/>
              <w:textAlignment w:val="center"/>
              <w:rPr>
                <w:ins w:id="506" w:author="xhao" w:date="2024-04-20T21:24:15Z"/>
                <w:rFonts w:hint="default" w:ascii="Calibri" w:hAnsi="Calibri" w:cs="Calibri"/>
                <w:i w:val="0"/>
                <w:iCs w:val="0"/>
                <w:color w:val="000000"/>
                <w:sz w:val="22"/>
                <w:szCs w:val="22"/>
                <w:u w:val="none"/>
              </w:rPr>
            </w:pPr>
            <w:ins w:id="507" w:author="xhao" w:date="2024-04-20T21:24:15Z">
              <w:r>
                <w:rPr>
                  <w:rFonts w:hint="default" w:ascii="Calibri" w:hAnsi="Calibri" w:eastAsia="宋体" w:cs="Calibri"/>
                  <w:i w:val="0"/>
                  <w:iCs w:val="0"/>
                  <w:color w:val="000000"/>
                  <w:kern w:val="0"/>
                  <w:sz w:val="22"/>
                  <w:szCs w:val="22"/>
                  <w:u w:val="none"/>
                  <w:lang w:val="en-US" w:eastAsia="zh-CN" w:bidi="ar"/>
                </w:rPr>
                <w:t>59500</w:t>
              </w:r>
            </w:ins>
          </w:p>
        </w:tc>
      </w:tr>
    </w:tbl>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508" w:author="xhao" w:date="2024-04-20T21:45:58Z"/>
          <w:rFonts w:hint="eastAsia" w:ascii="FangSong_GB2312" w:hAnsi="FangSong_GB2312" w:eastAsia="FangSong_GB2312" w:cs="FangSong_GB2312"/>
          <w:sz w:val="32"/>
          <w:szCs w:val="32"/>
          <w:lang w:val="en-US" w:eastAsia="zh-CN"/>
        </w:rPr>
      </w:pPr>
      <w:ins w:id="509" w:author="xhao" w:date="2024-04-20T21:42:40Z">
        <w:r>
          <w:rPr>
            <w:rFonts w:hint="eastAsia" w:ascii="FangSong_GB2312" w:hAnsi="FangSong_GB2312" w:eastAsia="FangSong_GB2312" w:cs="FangSong_GB2312"/>
            <w:sz w:val="32"/>
            <w:szCs w:val="32"/>
            <w:lang w:val="en-US" w:eastAsia="zh-CN"/>
          </w:rPr>
          <w:t>上表</w:t>
        </w:r>
      </w:ins>
      <w:ins w:id="510" w:author="xhao" w:date="2024-04-20T21:42:47Z">
        <w:r>
          <w:rPr>
            <w:rFonts w:hint="eastAsia" w:ascii="FangSong_GB2312" w:hAnsi="FangSong_GB2312" w:eastAsia="FangSong_GB2312" w:cs="FangSong_GB2312"/>
            <w:sz w:val="32"/>
            <w:szCs w:val="32"/>
            <w:lang w:val="en-US" w:eastAsia="zh-CN"/>
          </w:rPr>
          <w:t>所列</w:t>
        </w:r>
      </w:ins>
      <w:ins w:id="511" w:author="xhao" w:date="2024-04-20T21:42:53Z">
        <w:r>
          <w:rPr>
            <w:rFonts w:hint="eastAsia" w:ascii="FangSong_GB2312" w:hAnsi="FangSong_GB2312" w:eastAsia="FangSong_GB2312" w:cs="FangSong_GB2312"/>
            <w:sz w:val="32"/>
            <w:szCs w:val="32"/>
            <w:lang w:val="en-US" w:eastAsia="zh-CN"/>
          </w:rPr>
          <w:t>为</w:t>
        </w:r>
      </w:ins>
      <w:ins w:id="512" w:author="xhao" w:date="2024-04-20T21:43:05Z">
        <w:r>
          <w:rPr>
            <w:rFonts w:hint="eastAsia" w:ascii="FangSong_GB2312" w:hAnsi="FangSong_GB2312" w:eastAsia="FangSong_GB2312" w:cs="FangSong_GB2312"/>
            <w:sz w:val="32"/>
            <w:szCs w:val="32"/>
            <w:lang w:val="en-US" w:eastAsia="zh-CN"/>
          </w:rPr>
          <w:t>费用</w:t>
        </w:r>
      </w:ins>
      <w:ins w:id="513" w:author="xhao" w:date="2024-04-20T21:43:18Z">
        <w:r>
          <w:rPr>
            <w:rFonts w:hint="eastAsia" w:ascii="FangSong_GB2312" w:hAnsi="FangSong_GB2312" w:eastAsia="FangSong_GB2312" w:cs="FangSong_GB2312"/>
            <w:sz w:val="32"/>
            <w:szCs w:val="32"/>
            <w:lang w:val="en-US" w:eastAsia="zh-CN"/>
          </w:rPr>
          <w:t>主要</w:t>
        </w:r>
      </w:ins>
      <w:ins w:id="514" w:author="xhao" w:date="2024-04-20T21:43:09Z">
        <w:r>
          <w:rPr>
            <w:rFonts w:hint="eastAsia" w:ascii="FangSong_GB2312" w:hAnsi="FangSong_GB2312" w:eastAsia="FangSong_GB2312" w:cs="FangSong_GB2312"/>
            <w:sz w:val="32"/>
            <w:szCs w:val="32"/>
            <w:lang w:val="en-US" w:eastAsia="zh-CN"/>
          </w:rPr>
          <w:t>包括</w:t>
        </w:r>
      </w:ins>
      <w:ins w:id="515" w:author="xhao" w:date="2024-04-20T21:43:10Z">
        <w:r>
          <w:rPr>
            <w:rFonts w:hint="eastAsia" w:ascii="FangSong_GB2312" w:hAnsi="FangSong_GB2312" w:eastAsia="FangSong_GB2312" w:cs="FangSong_GB2312"/>
            <w:sz w:val="32"/>
            <w:szCs w:val="32"/>
            <w:lang w:val="en-US" w:eastAsia="zh-CN"/>
          </w:rPr>
          <w:t>：</w:t>
        </w:r>
      </w:ins>
      <w:ins w:id="516" w:author="xhao" w:date="2024-04-20T21:42:54Z">
        <w:r>
          <w:rPr>
            <w:rFonts w:hint="eastAsia" w:ascii="FangSong_GB2312" w:hAnsi="FangSong_GB2312" w:eastAsia="FangSong_GB2312" w:cs="FangSong_GB2312"/>
            <w:sz w:val="32"/>
            <w:szCs w:val="32"/>
            <w:lang w:val="en-US" w:eastAsia="zh-CN"/>
          </w:rPr>
          <w:t>车模</w:t>
        </w:r>
      </w:ins>
      <w:ins w:id="517" w:author="xhao" w:date="2024-04-20T21:42:55Z">
        <w:r>
          <w:rPr>
            <w:rFonts w:hint="eastAsia" w:ascii="FangSong_GB2312" w:hAnsi="FangSong_GB2312" w:eastAsia="FangSong_GB2312" w:cs="FangSong_GB2312"/>
            <w:sz w:val="32"/>
            <w:szCs w:val="32"/>
            <w:lang w:val="en-US" w:eastAsia="zh-CN"/>
          </w:rPr>
          <w:t>学习</w:t>
        </w:r>
      </w:ins>
      <w:ins w:id="518" w:author="xhao" w:date="2024-04-20T21:42:57Z">
        <w:r>
          <w:rPr>
            <w:rFonts w:hint="eastAsia" w:ascii="FangSong_GB2312" w:hAnsi="FangSong_GB2312" w:eastAsia="FangSong_GB2312" w:cs="FangSong_GB2312"/>
            <w:sz w:val="32"/>
            <w:szCs w:val="32"/>
            <w:lang w:val="en-US" w:eastAsia="zh-CN"/>
          </w:rPr>
          <w:t>套件</w:t>
        </w:r>
      </w:ins>
      <w:ins w:id="519" w:author="xhao" w:date="2024-04-20T21:43:12Z">
        <w:r>
          <w:rPr>
            <w:rFonts w:hint="eastAsia" w:ascii="FangSong_GB2312" w:hAnsi="FangSong_GB2312" w:eastAsia="FangSong_GB2312" w:cs="FangSong_GB2312"/>
            <w:sz w:val="32"/>
            <w:szCs w:val="32"/>
            <w:lang w:val="en-US" w:eastAsia="zh-CN"/>
          </w:rPr>
          <w:t>、</w:t>
        </w:r>
      </w:ins>
      <w:ins w:id="520" w:author="xhao" w:date="2024-04-20T21:43:24Z">
        <w:r>
          <w:rPr>
            <w:rFonts w:hint="eastAsia" w:ascii="FangSong_GB2312" w:hAnsi="FangSong_GB2312" w:eastAsia="FangSong_GB2312" w:cs="FangSong_GB2312"/>
            <w:sz w:val="32"/>
            <w:szCs w:val="32"/>
            <w:lang w:val="en-US" w:eastAsia="zh-CN"/>
          </w:rPr>
          <w:t>车模</w:t>
        </w:r>
      </w:ins>
      <w:ins w:id="521" w:author="xhao" w:date="2024-04-20T21:43:39Z">
        <w:r>
          <w:rPr>
            <w:rFonts w:hint="eastAsia" w:ascii="FangSong_GB2312" w:hAnsi="FangSong_GB2312" w:eastAsia="FangSong_GB2312" w:cs="FangSong_GB2312"/>
            <w:sz w:val="32"/>
            <w:szCs w:val="32"/>
            <w:lang w:val="en-US" w:eastAsia="zh-CN"/>
          </w:rPr>
          <w:t>套件</w:t>
        </w:r>
      </w:ins>
      <w:ins w:id="522" w:author="xhao" w:date="2024-04-20T21:43:27Z">
        <w:r>
          <w:rPr>
            <w:rFonts w:hint="eastAsia" w:ascii="FangSong_GB2312" w:hAnsi="FangSong_GB2312" w:eastAsia="FangSong_GB2312" w:cs="FangSong_GB2312"/>
            <w:sz w:val="32"/>
            <w:szCs w:val="32"/>
            <w:lang w:val="en-US" w:eastAsia="zh-CN"/>
          </w:rPr>
          <w:t>额外</w:t>
        </w:r>
      </w:ins>
      <w:ins w:id="523" w:author="xhao" w:date="2024-04-20T21:43:42Z">
        <w:r>
          <w:rPr>
            <w:rFonts w:hint="eastAsia" w:ascii="FangSong_GB2312" w:hAnsi="FangSong_GB2312" w:eastAsia="FangSong_GB2312" w:cs="FangSong_GB2312"/>
            <w:sz w:val="32"/>
            <w:szCs w:val="32"/>
            <w:lang w:val="en-US" w:eastAsia="zh-CN"/>
          </w:rPr>
          <w:t>材料</w:t>
        </w:r>
      </w:ins>
      <w:ins w:id="524" w:author="xhao" w:date="2024-04-20T21:43:48Z">
        <w:r>
          <w:rPr>
            <w:rFonts w:hint="eastAsia" w:ascii="FangSong_GB2312" w:hAnsi="FangSong_GB2312" w:eastAsia="FangSong_GB2312" w:cs="FangSong_GB2312"/>
            <w:sz w:val="32"/>
            <w:szCs w:val="32"/>
            <w:lang w:val="en-US" w:eastAsia="zh-CN"/>
          </w:rPr>
          <w:t>（</w:t>
        </w:r>
      </w:ins>
      <w:ins w:id="525" w:author="xhao" w:date="2024-04-20T21:43:45Z">
        <w:r>
          <w:rPr>
            <w:rFonts w:hint="eastAsia" w:ascii="FangSong_GB2312" w:hAnsi="FangSong_GB2312" w:eastAsia="FangSong_GB2312" w:cs="FangSong_GB2312"/>
            <w:sz w:val="32"/>
            <w:szCs w:val="32"/>
            <w:lang w:val="en-US" w:eastAsia="zh-CN"/>
          </w:rPr>
          <w:t>如</w:t>
        </w:r>
      </w:ins>
      <w:ins w:id="526" w:author="xhao" w:date="2024-04-20T21:44:26Z">
        <w:r>
          <w:rPr>
            <w:rFonts w:hint="eastAsia" w:ascii="FangSong_GB2312" w:hAnsi="FangSong_GB2312" w:eastAsia="FangSong_GB2312" w:cs="FangSong_GB2312"/>
            <w:sz w:val="32"/>
            <w:szCs w:val="32"/>
            <w:lang w:val="en-US" w:eastAsia="zh-CN"/>
          </w:rPr>
          <w:t>，</w:t>
        </w:r>
      </w:ins>
      <w:ins w:id="527" w:author="xhao" w:date="2024-04-20T21:43:59Z">
        <w:r>
          <w:rPr>
            <w:rFonts w:hint="eastAsia" w:ascii="FangSong_GB2312" w:hAnsi="FangSong_GB2312" w:eastAsia="FangSong_GB2312" w:cs="FangSong_GB2312"/>
            <w:sz w:val="32"/>
            <w:szCs w:val="32"/>
            <w:lang w:val="en-US" w:eastAsia="zh-CN"/>
          </w:rPr>
          <w:t>视觉组的</w:t>
        </w:r>
      </w:ins>
      <w:ins w:id="528" w:author="xhao" w:date="2024-04-20T21:44:05Z">
        <w:r>
          <w:rPr>
            <w:rFonts w:hint="eastAsia" w:ascii="FangSong_GB2312" w:hAnsi="FangSong_GB2312" w:eastAsia="FangSong_GB2312" w:cs="FangSong_GB2312"/>
            <w:sz w:val="32"/>
            <w:szCs w:val="32"/>
            <w:lang w:val="en-US" w:eastAsia="zh-CN"/>
          </w:rPr>
          <w:t>所需</w:t>
        </w:r>
      </w:ins>
      <w:ins w:id="529" w:author="xhao" w:date="2024-04-20T21:44:06Z">
        <w:r>
          <w:rPr>
            <w:rFonts w:hint="eastAsia" w:ascii="FangSong_GB2312" w:hAnsi="FangSong_GB2312" w:eastAsia="FangSong_GB2312" w:cs="FangSong_GB2312"/>
            <w:sz w:val="32"/>
            <w:szCs w:val="32"/>
            <w:lang w:val="en-US" w:eastAsia="zh-CN"/>
          </w:rPr>
          <w:t>的</w:t>
        </w:r>
      </w:ins>
      <w:ins w:id="530" w:author="xhao" w:date="2024-04-20T21:44:07Z">
        <w:r>
          <w:rPr>
            <w:rFonts w:hint="eastAsia" w:ascii="FangSong_GB2312" w:hAnsi="FangSong_GB2312" w:eastAsia="FangSong_GB2312" w:cs="FangSong_GB2312"/>
            <w:sz w:val="32"/>
            <w:szCs w:val="32"/>
            <w:lang w:val="en-US" w:eastAsia="zh-CN"/>
          </w:rPr>
          <w:t>识别</w:t>
        </w:r>
      </w:ins>
      <w:ins w:id="531" w:author="xhao" w:date="2024-04-20T21:44:09Z">
        <w:r>
          <w:rPr>
            <w:rFonts w:hint="eastAsia" w:ascii="FangSong_GB2312" w:hAnsi="FangSong_GB2312" w:eastAsia="FangSong_GB2312" w:cs="FangSong_GB2312"/>
            <w:sz w:val="32"/>
            <w:szCs w:val="32"/>
            <w:lang w:val="en-US" w:eastAsia="zh-CN"/>
          </w:rPr>
          <w:t>卡片</w:t>
        </w:r>
      </w:ins>
      <w:ins w:id="532" w:author="xhao" w:date="2024-04-20T21:44:10Z">
        <w:r>
          <w:rPr>
            <w:rFonts w:hint="eastAsia" w:ascii="FangSong_GB2312" w:hAnsi="FangSong_GB2312" w:eastAsia="FangSong_GB2312" w:cs="FangSong_GB2312"/>
            <w:sz w:val="32"/>
            <w:szCs w:val="32"/>
            <w:lang w:val="en-US" w:eastAsia="zh-CN"/>
          </w:rPr>
          <w:t>、</w:t>
        </w:r>
      </w:ins>
      <w:ins w:id="533" w:author="xhao" w:date="2024-04-20T21:44:12Z">
        <w:r>
          <w:rPr>
            <w:rFonts w:hint="eastAsia" w:ascii="FangSong_GB2312" w:hAnsi="FangSong_GB2312" w:eastAsia="FangSong_GB2312" w:cs="FangSong_GB2312"/>
            <w:sz w:val="32"/>
            <w:szCs w:val="32"/>
            <w:lang w:val="en-US" w:eastAsia="zh-CN"/>
          </w:rPr>
          <w:t>3D</w:t>
        </w:r>
      </w:ins>
      <w:ins w:id="534" w:author="xhao" w:date="2024-04-20T21:44:17Z">
        <w:r>
          <w:rPr>
            <w:rFonts w:hint="eastAsia" w:ascii="FangSong_GB2312" w:hAnsi="FangSong_GB2312" w:eastAsia="FangSong_GB2312" w:cs="FangSong_GB2312"/>
            <w:sz w:val="32"/>
            <w:szCs w:val="32"/>
            <w:lang w:val="en-US" w:eastAsia="zh-CN"/>
          </w:rPr>
          <w:t>打印</w:t>
        </w:r>
      </w:ins>
      <w:ins w:id="535" w:author="xhao" w:date="2024-04-20T21:44:22Z">
        <w:r>
          <w:rPr>
            <w:rFonts w:hint="eastAsia" w:ascii="FangSong_GB2312" w:hAnsi="FangSong_GB2312" w:eastAsia="FangSong_GB2312" w:cs="FangSong_GB2312"/>
            <w:sz w:val="32"/>
            <w:szCs w:val="32"/>
            <w:lang w:val="en-US" w:eastAsia="zh-CN"/>
          </w:rPr>
          <w:t>费用</w:t>
        </w:r>
      </w:ins>
      <w:ins w:id="536" w:author="xhao" w:date="2024-04-20T21:44:23Z">
        <w:r>
          <w:rPr>
            <w:rFonts w:hint="eastAsia" w:ascii="FangSong_GB2312" w:hAnsi="FangSong_GB2312" w:eastAsia="FangSong_GB2312" w:cs="FangSong_GB2312"/>
            <w:sz w:val="32"/>
            <w:szCs w:val="32"/>
            <w:lang w:val="en-US" w:eastAsia="zh-CN"/>
          </w:rPr>
          <w:t>，</w:t>
        </w:r>
      </w:ins>
      <w:ins w:id="537" w:author="xhao" w:date="2024-04-20T21:44:39Z">
        <w:r>
          <w:rPr>
            <w:rFonts w:hint="eastAsia" w:ascii="FangSong_GB2312" w:hAnsi="FangSong_GB2312" w:eastAsia="FangSong_GB2312" w:cs="FangSong_GB2312"/>
            <w:sz w:val="32"/>
            <w:szCs w:val="32"/>
            <w:lang w:val="en-US" w:eastAsia="zh-CN"/>
          </w:rPr>
          <w:t>电磁组的</w:t>
        </w:r>
      </w:ins>
      <w:ins w:id="538" w:author="xhao" w:date="2024-04-20T21:44:42Z">
        <w:r>
          <w:rPr>
            <w:rFonts w:hint="eastAsia" w:ascii="FangSong_GB2312" w:hAnsi="FangSong_GB2312" w:eastAsia="FangSong_GB2312" w:cs="FangSong_GB2312"/>
            <w:sz w:val="32"/>
            <w:szCs w:val="32"/>
            <w:lang w:val="en-US" w:eastAsia="zh-CN"/>
          </w:rPr>
          <w:t>编码器、</w:t>
        </w:r>
      </w:ins>
      <w:ins w:id="539" w:author="xhao" w:date="2024-04-20T21:44:50Z">
        <w:r>
          <w:rPr>
            <w:rFonts w:hint="eastAsia" w:ascii="FangSong_GB2312" w:hAnsi="FangSong_GB2312" w:eastAsia="FangSong_GB2312" w:cs="FangSong_GB2312"/>
            <w:sz w:val="32"/>
            <w:szCs w:val="32"/>
            <w:lang w:val="en-US" w:eastAsia="zh-CN"/>
          </w:rPr>
          <w:t>配频</w:t>
        </w:r>
      </w:ins>
      <w:ins w:id="540" w:author="xhao" w:date="2024-04-20T21:44:54Z">
        <w:r>
          <w:rPr>
            <w:rFonts w:hint="eastAsia" w:ascii="FangSong_GB2312" w:hAnsi="FangSong_GB2312" w:eastAsia="FangSong_GB2312" w:cs="FangSong_GB2312"/>
            <w:sz w:val="32"/>
            <w:szCs w:val="32"/>
            <w:lang w:val="en-US" w:eastAsia="zh-CN"/>
          </w:rPr>
          <w:t>电容电感</w:t>
        </w:r>
      </w:ins>
      <w:ins w:id="541" w:author="xhao" w:date="2024-04-20T21:45:01Z">
        <w:r>
          <w:rPr>
            <w:rFonts w:hint="eastAsia" w:ascii="FangSong_GB2312" w:hAnsi="FangSong_GB2312" w:eastAsia="FangSong_GB2312" w:cs="FangSong_GB2312"/>
            <w:sz w:val="32"/>
            <w:szCs w:val="32"/>
            <w:lang w:val="en-US" w:eastAsia="zh-CN"/>
          </w:rPr>
          <w:t>，</w:t>
        </w:r>
      </w:ins>
      <w:ins w:id="542" w:author="xhao" w:date="2024-04-20T21:45:07Z">
        <w:r>
          <w:rPr>
            <w:rFonts w:hint="eastAsia" w:ascii="FangSong_GB2312" w:hAnsi="FangSong_GB2312" w:eastAsia="FangSong_GB2312" w:cs="FangSong_GB2312"/>
            <w:sz w:val="32"/>
            <w:szCs w:val="32"/>
            <w:lang w:val="en-US" w:eastAsia="zh-CN"/>
          </w:rPr>
          <w:t>越野组的</w:t>
        </w:r>
      </w:ins>
      <w:ins w:id="543" w:author="xhao" w:date="2024-04-20T21:45:09Z">
        <w:r>
          <w:rPr>
            <w:rFonts w:hint="eastAsia" w:ascii="FangSong_GB2312" w:hAnsi="FangSong_GB2312" w:eastAsia="FangSong_GB2312" w:cs="FangSong_GB2312"/>
            <w:sz w:val="32"/>
            <w:szCs w:val="32"/>
            <w:lang w:val="en-US" w:eastAsia="zh-CN"/>
          </w:rPr>
          <w:t>RTK</w:t>
        </w:r>
      </w:ins>
      <w:ins w:id="544" w:author="xhao" w:date="2024-04-20T21:45:16Z">
        <w:r>
          <w:rPr>
            <w:rFonts w:hint="eastAsia" w:ascii="FangSong_GB2312" w:hAnsi="FangSong_GB2312" w:eastAsia="FangSong_GB2312" w:cs="FangSong_GB2312"/>
            <w:sz w:val="32"/>
            <w:szCs w:val="32"/>
            <w:lang w:val="en-US" w:eastAsia="zh-CN"/>
          </w:rPr>
          <w:t>、</w:t>
        </w:r>
      </w:ins>
      <w:ins w:id="545" w:author="xhao" w:date="2024-04-20T21:45:18Z">
        <w:r>
          <w:rPr>
            <w:rFonts w:hint="eastAsia" w:ascii="FangSong_GB2312" w:hAnsi="FangSong_GB2312" w:eastAsia="FangSong_GB2312" w:cs="FangSong_GB2312"/>
            <w:sz w:val="32"/>
            <w:szCs w:val="32"/>
            <w:lang w:val="en-US" w:eastAsia="zh-CN"/>
          </w:rPr>
          <w:t>遥控套件</w:t>
        </w:r>
      </w:ins>
      <w:ins w:id="546" w:author="xhao" w:date="2024-04-20T21:45:19Z">
        <w:r>
          <w:rPr>
            <w:rFonts w:hint="eastAsia" w:ascii="FangSong_GB2312" w:hAnsi="FangSong_GB2312" w:eastAsia="FangSong_GB2312" w:cs="FangSong_GB2312"/>
            <w:sz w:val="32"/>
            <w:szCs w:val="32"/>
            <w:lang w:val="en-US" w:eastAsia="zh-CN"/>
          </w:rPr>
          <w:t>等</w:t>
        </w:r>
      </w:ins>
      <w:ins w:id="547" w:author="xhao" w:date="2024-04-20T21:43:49Z">
        <w:r>
          <w:rPr>
            <w:rFonts w:hint="eastAsia" w:ascii="FangSong_GB2312" w:hAnsi="FangSong_GB2312" w:eastAsia="FangSong_GB2312" w:cs="FangSong_GB2312"/>
            <w:sz w:val="32"/>
            <w:szCs w:val="32"/>
            <w:lang w:val="en-US" w:eastAsia="zh-CN"/>
          </w:rPr>
          <w:t>）</w:t>
        </w:r>
      </w:ins>
      <w:ins w:id="548" w:author="xhao" w:date="2024-04-20T21:45:27Z">
        <w:r>
          <w:rPr>
            <w:rFonts w:hint="eastAsia" w:ascii="FangSong_GB2312" w:hAnsi="FangSong_GB2312" w:eastAsia="FangSong_GB2312" w:cs="FangSong_GB2312"/>
            <w:sz w:val="32"/>
            <w:szCs w:val="32"/>
            <w:lang w:val="en-US" w:eastAsia="zh-CN"/>
          </w:rPr>
          <w:t>，</w:t>
        </w:r>
      </w:ins>
      <w:ins w:id="549" w:author="xhao" w:date="2024-04-20T21:45:28Z">
        <w:r>
          <w:rPr>
            <w:rFonts w:hint="eastAsia" w:ascii="FangSong_GB2312" w:hAnsi="FangSong_GB2312" w:eastAsia="FangSong_GB2312" w:cs="FangSong_GB2312"/>
            <w:sz w:val="32"/>
            <w:szCs w:val="32"/>
            <w:lang w:val="en-US" w:eastAsia="zh-CN"/>
          </w:rPr>
          <w:t>以及</w:t>
        </w:r>
      </w:ins>
      <w:ins w:id="550" w:author="xhao" w:date="2024-04-20T21:45:33Z">
        <w:r>
          <w:rPr>
            <w:rFonts w:hint="eastAsia" w:ascii="FangSong_GB2312" w:hAnsi="FangSong_GB2312" w:eastAsia="FangSong_GB2312" w:cs="FangSong_GB2312"/>
            <w:sz w:val="32"/>
            <w:szCs w:val="32"/>
            <w:lang w:val="en-US" w:eastAsia="zh-CN"/>
          </w:rPr>
          <w:t>本次</w:t>
        </w:r>
      </w:ins>
      <w:ins w:id="551" w:author="xhao" w:date="2024-04-20T21:45:37Z">
        <w:r>
          <w:rPr>
            <w:rFonts w:hint="eastAsia" w:ascii="FangSong_GB2312" w:hAnsi="FangSong_GB2312" w:eastAsia="FangSong_GB2312" w:cs="FangSong_GB2312"/>
            <w:sz w:val="32"/>
            <w:szCs w:val="32"/>
            <w:lang w:val="en-US" w:eastAsia="zh-CN"/>
          </w:rPr>
          <w:t>区赛</w:t>
        </w:r>
      </w:ins>
      <w:ins w:id="552" w:author="xhao" w:date="2024-04-20T21:45:42Z">
        <w:r>
          <w:rPr>
            <w:rFonts w:hint="eastAsia" w:ascii="FangSong_GB2312" w:hAnsi="FangSong_GB2312" w:eastAsia="FangSong_GB2312" w:cs="FangSong_GB2312"/>
            <w:sz w:val="32"/>
            <w:szCs w:val="32"/>
            <w:lang w:val="en-US" w:eastAsia="zh-CN"/>
          </w:rPr>
          <w:t>期间</w:t>
        </w:r>
      </w:ins>
      <w:ins w:id="553" w:author="xhao" w:date="2024-04-20T21:45:46Z">
        <w:r>
          <w:rPr>
            <w:rFonts w:hint="eastAsia" w:ascii="FangSong_GB2312" w:hAnsi="FangSong_GB2312" w:eastAsia="FangSong_GB2312" w:cs="FangSong_GB2312"/>
            <w:sz w:val="32"/>
            <w:szCs w:val="32"/>
            <w:lang w:val="en-US" w:eastAsia="zh-CN"/>
          </w:rPr>
          <w:t>市内</w:t>
        </w:r>
      </w:ins>
      <w:ins w:id="554" w:author="xhao" w:date="2024-04-20T21:45:47Z">
        <w:r>
          <w:rPr>
            <w:rFonts w:hint="eastAsia" w:ascii="FangSong_GB2312" w:hAnsi="FangSong_GB2312" w:eastAsia="FangSong_GB2312" w:cs="FangSong_GB2312"/>
            <w:sz w:val="32"/>
            <w:szCs w:val="32"/>
            <w:lang w:val="en-US" w:eastAsia="zh-CN"/>
          </w:rPr>
          <w:t>交通</w:t>
        </w:r>
      </w:ins>
      <w:ins w:id="555" w:author="xhao" w:date="2024-04-20T21:45:48Z">
        <w:r>
          <w:rPr>
            <w:rFonts w:hint="eastAsia" w:ascii="FangSong_GB2312" w:hAnsi="FangSong_GB2312" w:eastAsia="FangSong_GB2312" w:cs="FangSong_GB2312"/>
            <w:sz w:val="32"/>
            <w:szCs w:val="32"/>
            <w:lang w:val="en-US" w:eastAsia="zh-CN"/>
          </w:rPr>
          <w:t>费用</w:t>
        </w:r>
      </w:ins>
      <w:ins w:id="556" w:author="xhao" w:date="2024-04-20T21:45:49Z">
        <w:r>
          <w:rPr>
            <w:rFonts w:hint="eastAsia" w:ascii="FangSong_GB2312" w:hAnsi="FangSong_GB2312" w:eastAsia="FangSong_GB2312" w:cs="FangSong_GB2312"/>
            <w:sz w:val="32"/>
            <w:szCs w:val="32"/>
            <w:lang w:val="en-US" w:eastAsia="zh-CN"/>
          </w:rPr>
          <w:t>。</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557" w:author="xhao" w:date="2024-04-20T21:47:29Z"/>
          <w:rFonts w:hint="eastAsia" w:ascii="FangSong_GB2312" w:hAnsi="FangSong_GB2312" w:eastAsia="FangSong_GB2312" w:cs="FangSong_GB2312"/>
          <w:sz w:val="32"/>
          <w:szCs w:val="32"/>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rPr>
          <w:ins w:id="558" w:author="xhao" w:date="2024-04-20T21:47:29Z"/>
          <w:rFonts w:hint="eastAsia" w:ascii="FangSong_GB2312" w:hAnsi="FangSong_GB2312" w:eastAsia="FangSong_GB2312" w:cs="FangSong_GB2312"/>
          <w:sz w:val="32"/>
          <w:szCs w:val="32"/>
          <w:lang w:val="en-US" w:eastAsia="zh-CN"/>
        </w:rPr>
      </w:pPr>
    </w:p>
    <w:p>
      <w:pPr>
        <w:keepNext w:val="0"/>
        <w:keepLines w:val="0"/>
        <w:pageBreakBefore w:val="0"/>
        <w:widowControl/>
        <w:numPr>
          <w:ilvl w:val="0"/>
          <w:numId w:val="0"/>
        </w:numPr>
        <w:kinsoku/>
        <w:wordWrap w:val="0"/>
        <w:overflowPunct/>
        <w:topLinePunct w:val="0"/>
        <w:autoSpaceDE/>
        <w:autoSpaceDN/>
        <w:bidi w:val="0"/>
        <w:adjustRightInd/>
        <w:snapToGrid/>
        <w:spacing w:line="560" w:lineRule="exact"/>
        <w:ind w:firstLine="720" w:firstLineChars="0"/>
        <w:jc w:val="right"/>
        <w:textAlignment w:val="auto"/>
        <w:rPr>
          <w:ins w:id="560" w:author="xhao" w:date="2024-04-20T21:46:14Z"/>
          <w:rFonts w:hint="default" w:ascii="FangSong_GB2312" w:hAnsi="FangSong_GB2312" w:eastAsia="FangSong_GB2312" w:cs="FangSong_GB2312"/>
          <w:sz w:val="32"/>
          <w:szCs w:val="32"/>
          <w:lang w:val="en-US" w:eastAsia="zh-CN"/>
        </w:rPr>
        <w:pPrChange w:id="559" w:author="xhao" w:date="2024-04-20T21:46:31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561" w:author="xhao" w:date="2024-04-20T21:46:10Z">
        <w:r>
          <w:rPr>
            <w:rFonts w:hint="eastAsia" w:ascii="FangSong_GB2312" w:hAnsi="FangSong_GB2312" w:eastAsia="FangSong_GB2312" w:cs="FangSong_GB2312"/>
            <w:sz w:val="32"/>
            <w:szCs w:val="32"/>
            <w:lang w:val="en-US" w:eastAsia="zh-CN"/>
          </w:rPr>
          <w:t>项目</w:t>
        </w:r>
      </w:ins>
      <w:ins w:id="562" w:author="xhao" w:date="2024-04-20T21:47:19Z">
        <w:r>
          <w:rPr>
            <w:rFonts w:hint="eastAsia" w:ascii="FangSong_GB2312" w:hAnsi="FangSong_GB2312" w:eastAsia="FangSong_GB2312" w:cs="FangSong_GB2312"/>
            <w:sz w:val="32"/>
            <w:szCs w:val="32"/>
            <w:lang w:val="en-US" w:eastAsia="zh-CN"/>
          </w:rPr>
          <w:t>负责人</w:t>
        </w:r>
      </w:ins>
      <w:ins w:id="563" w:author="xhao" w:date="2024-04-20T21:46:12Z">
        <w:r>
          <w:rPr>
            <w:rFonts w:hint="eastAsia" w:ascii="FangSong_GB2312" w:hAnsi="FangSong_GB2312" w:eastAsia="FangSong_GB2312" w:cs="FangSong_GB2312"/>
            <w:sz w:val="32"/>
            <w:szCs w:val="32"/>
            <w:lang w:val="en-US" w:eastAsia="zh-CN"/>
          </w:rPr>
          <w:t>：</w:t>
        </w:r>
      </w:ins>
      <w:ins w:id="564" w:author="xhao" w:date="2024-04-20T21:46:14Z">
        <w:r>
          <w:rPr>
            <w:rFonts w:hint="eastAsia" w:ascii="FangSong_GB2312" w:hAnsi="FangSong_GB2312" w:eastAsia="FangSong_GB2312" w:cs="FangSong_GB2312"/>
            <w:sz w:val="32"/>
            <w:szCs w:val="32"/>
            <w:lang w:val="en-US" w:eastAsia="zh-CN"/>
          </w:rPr>
          <w:t>郝旭光</w:t>
        </w:r>
      </w:ins>
      <w:ins w:id="565" w:author="xhao" w:date="2024-04-20T21:47:24Z">
        <w:r>
          <w:rPr>
            <w:rFonts w:hint="eastAsia" w:ascii="FangSong_GB2312" w:hAnsi="FangSong_GB2312" w:eastAsia="FangSong_GB2312" w:cs="FangSong_GB2312"/>
            <w:sz w:val="32"/>
            <w:szCs w:val="32"/>
            <w:lang w:val="en-US" w:eastAsia="zh-CN"/>
          </w:rPr>
          <w:t xml:space="preserve">  </w:t>
        </w:r>
      </w:ins>
      <w:ins w:id="566" w:author="xhao" w:date="2024-04-20T21:47:25Z">
        <w:r>
          <w:rPr>
            <w:rFonts w:hint="eastAsia" w:ascii="FangSong_GB2312" w:hAnsi="FangSong_GB2312" w:eastAsia="FangSong_GB2312" w:cs="FangSong_GB2312"/>
            <w:sz w:val="32"/>
            <w:szCs w:val="32"/>
            <w:lang w:val="en-US" w:eastAsia="zh-CN"/>
          </w:rPr>
          <w:t xml:space="preserve"> </w:t>
        </w:r>
      </w:ins>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jc w:val="right"/>
        <w:textAlignment w:val="auto"/>
        <w:rPr>
          <w:rFonts w:hint="default" w:ascii="FangSong_GB2312" w:hAnsi="FangSong_GB2312" w:eastAsia="FangSong_GB2312" w:cs="FangSong_GB2312"/>
          <w:sz w:val="32"/>
          <w:szCs w:val="32"/>
          <w:lang w:val="en-US" w:eastAsia="zh-CN"/>
        </w:rPr>
        <w:pPrChange w:id="567" w:author="xhao" w:date="2024-04-20T21:46:34Z">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720" w:firstLineChars="0"/>
            <w:textAlignment w:val="auto"/>
          </w:pPr>
        </w:pPrChange>
      </w:pPr>
      <w:ins w:id="568" w:author="xhao" w:date="2024-04-20T21:46:18Z">
        <w:r>
          <w:rPr>
            <w:rFonts w:hint="eastAsia" w:ascii="FangSong_GB2312" w:hAnsi="FangSong_GB2312" w:eastAsia="FangSong_GB2312" w:cs="FangSong_GB2312"/>
            <w:sz w:val="32"/>
            <w:szCs w:val="32"/>
            <w:lang w:val="en-US" w:eastAsia="zh-CN"/>
          </w:rPr>
          <w:t>日期：</w:t>
        </w:r>
      </w:ins>
      <w:ins w:id="569" w:author="xhao" w:date="2024-04-20T21:46:20Z">
        <w:r>
          <w:rPr>
            <w:rFonts w:hint="eastAsia" w:ascii="FangSong_GB2312" w:hAnsi="FangSong_GB2312" w:eastAsia="FangSong_GB2312" w:cs="FangSong_GB2312"/>
            <w:sz w:val="32"/>
            <w:szCs w:val="32"/>
            <w:lang w:val="en-US" w:eastAsia="zh-CN"/>
          </w:rPr>
          <w:t>202</w:t>
        </w:r>
      </w:ins>
      <w:ins w:id="570" w:author="xhao" w:date="2024-04-20T21:46:21Z">
        <w:r>
          <w:rPr>
            <w:rFonts w:hint="eastAsia" w:ascii="FangSong_GB2312" w:hAnsi="FangSong_GB2312" w:eastAsia="FangSong_GB2312" w:cs="FangSong_GB2312"/>
            <w:sz w:val="32"/>
            <w:szCs w:val="32"/>
            <w:lang w:val="en-US" w:eastAsia="zh-CN"/>
          </w:rPr>
          <w:t>4</w:t>
        </w:r>
      </w:ins>
      <w:ins w:id="571" w:author="xhao" w:date="2024-04-20T21:46:22Z">
        <w:r>
          <w:rPr>
            <w:rFonts w:hint="eastAsia" w:ascii="FangSong_GB2312" w:hAnsi="FangSong_GB2312" w:eastAsia="FangSong_GB2312" w:cs="FangSong_GB2312"/>
            <w:sz w:val="32"/>
            <w:szCs w:val="32"/>
            <w:lang w:val="en-US" w:eastAsia="zh-CN"/>
          </w:rPr>
          <w:t>年</w:t>
        </w:r>
      </w:ins>
      <w:ins w:id="572" w:author="xhao" w:date="2024-06-25T21:46:38Z">
        <w:r>
          <w:rPr>
            <w:rFonts w:hint="eastAsia" w:ascii="FangSong_GB2312" w:hAnsi="FangSong_GB2312" w:eastAsia="FangSong_GB2312" w:cs="FangSong_GB2312"/>
            <w:sz w:val="32"/>
            <w:szCs w:val="32"/>
            <w:lang w:val="en-US" w:eastAsia="zh-CN"/>
          </w:rPr>
          <w:t>6</w:t>
        </w:r>
      </w:ins>
      <w:ins w:id="573" w:author="xhao" w:date="2024-04-20T21:46:25Z">
        <w:r>
          <w:rPr>
            <w:rFonts w:hint="eastAsia" w:ascii="FangSong_GB2312" w:hAnsi="FangSong_GB2312" w:eastAsia="FangSong_GB2312" w:cs="FangSong_GB2312"/>
            <w:sz w:val="32"/>
            <w:szCs w:val="32"/>
            <w:lang w:val="en-US" w:eastAsia="zh-CN"/>
          </w:rPr>
          <w:t>月2</w:t>
        </w:r>
      </w:ins>
      <w:ins w:id="574" w:author="xhao" w:date="2024-06-25T21:46:40Z">
        <w:r>
          <w:rPr>
            <w:rFonts w:hint="eastAsia" w:ascii="FangSong_GB2312" w:hAnsi="FangSong_GB2312" w:eastAsia="FangSong_GB2312" w:cs="FangSong_GB2312"/>
            <w:sz w:val="32"/>
            <w:szCs w:val="32"/>
            <w:lang w:val="en-US" w:eastAsia="zh-CN"/>
          </w:rPr>
          <w:t>5</w:t>
        </w:r>
      </w:ins>
      <w:ins w:id="575" w:author="xhao" w:date="2024-04-20T21:46:28Z">
        <w:bookmarkStart w:id="0" w:name="_GoBack"/>
        <w:bookmarkEnd w:id="0"/>
        <w:r>
          <w:rPr>
            <w:rFonts w:hint="eastAsia" w:ascii="FangSong_GB2312" w:hAnsi="FangSong_GB2312" w:eastAsia="FangSong_GB2312" w:cs="FangSong_GB2312"/>
            <w:sz w:val="32"/>
            <w:szCs w:val="32"/>
            <w:lang w:val="en-US" w:eastAsia="zh-CN"/>
          </w:rPr>
          <w:t>日</w:t>
        </w:r>
      </w:ins>
    </w:p>
    <w:sectPr>
      <w:pgSz w:w="11906" w:h="16838"/>
      <w:pgMar w:top="1440" w:right="165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FangSong_GB2312">
    <w:panose1 w:val="02010609030101010101"/>
    <w:charset w:val="86"/>
    <w:family w:val="auto"/>
    <w:pitch w:val="default"/>
    <w:sig w:usb0="00000001" w:usb1="080E0000" w:usb2="00000000" w:usb3="00000000" w:csb0="00040000" w:csb1="00000000"/>
  </w:font>
  <w:font w:name="KaiTi_GB2312">
    <w:panose1 w:val="02010609030101010101"/>
    <w:charset w:val="86"/>
    <w:family w:val="auto"/>
    <w:pitch w:val="default"/>
    <w:sig w:usb0="00000001" w:usb1="080E0000" w:usb2="00000000" w:usb3="00000000" w:csb0="00040000" w:csb1="00000000"/>
  </w:font>
  <w:font w:name="文泉驿正黑">
    <w:panose1 w:val="02000603000000000000"/>
    <w:charset w:val="86"/>
    <w:family w:val="auto"/>
    <w:pitch w:val="default"/>
    <w:sig w:usb0="900002BF" w:usb1="2BDF7DFB" w:usb2="00000036" w:usb3="00000000" w:csb0="603E000D" w:csb1="D2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B6C154"/>
    <w:multiLevelType w:val="singleLevel"/>
    <w:tmpl w:val="EBB6C154"/>
    <w:lvl w:ilvl="0" w:tentative="0">
      <w:start w:val="1"/>
      <w:numFmt w:val="decimal"/>
      <w:suff w:val="space"/>
      <w:lvlText w:val="%1."/>
      <w:lvlJc w:val="left"/>
    </w:lvl>
  </w:abstractNum>
  <w:abstractNum w:abstractNumId="1">
    <w:nsid w:val="FCBF8CFF"/>
    <w:multiLevelType w:val="singleLevel"/>
    <w:tmpl w:val="FCBF8CFF"/>
    <w:lvl w:ilvl="0" w:tentative="0">
      <w:start w:val="1"/>
      <w:numFmt w:val="chineseCounting"/>
      <w:suff w:val="nothing"/>
      <w:lvlText w:val="%1、"/>
      <w:lvlJc w:val="left"/>
      <w:rPr>
        <w:rFonts w:hint="eastAsia"/>
      </w:rPr>
    </w:lvl>
  </w:abstractNum>
  <w:abstractNum w:abstractNumId="2">
    <w:nsid w:val="FFFFFF7C"/>
    <w:multiLevelType w:val="singleLevel"/>
    <w:tmpl w:val="FFFFFF7C"/>
    <w:lvl w:ilvl="0" w:tentative="0">
      <w:start w:val="1"/>
      <w:numFmt w:val="decimal"/>
      <w:pStyle w:val="65"/>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47"/>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36"/>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14"/>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46"/>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17"/>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33"/>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40"/>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20"/>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24"/>
      <w:lvlText w:val=""/>
      <w:lvlJc w:val="left"/>
      <w:pPr>
        <w:tabs>
          <w:tab w:val="left" w:pos="360"/>
        </w:tabs>
        <w:ind w:left="360" w:hanging="360" w:hangingChars="200"/>
      </w:pPr>
      <w:rPr>
        <w:rFonts w:hint="default" w:ascii="Wingdings" w:hAnsi="Wingdings"/>
      </w:rPr>
    </w:lvl>
  </w:abstractNum>
  <w:num w:numId="1">
    <w:abstractNumId w:val="5"/>
  </w:num>
  <w:num w:numId="2">
    <w:abstractNumId w:val="7"/>
  </w:num>
  <w:num w:numId="3">
    <w:abstractNumId w:val="10"/>
  </w:num>
  <w:num w:numId="4">
    <w:abstractNumId w:val="11"/>
  </w:num>
  <w:num w:numId="5">
    <w:abstractNumId w:val="8"/>
  </w:num>
  <w:num w:numId="6">
    <w:abstractNumId w:val="4"/>
  </w:num>
  <w:num w:numId="7">
    <w:abstractNumId w:val="9"/>
  </w:num>
  <w:num w:numId="8">
    <w:abstractNumId w:val="6"/>
  </w:num>
  <w:num w:numId="9">
    <w:abstractNumId w:val="3"/>
  </w:num>
  <w:num w:numId="10">
    <w:abstractNumId w:val="2"/>
  </w:num>
  <w:num w:numId="11">
    <w:abstractNumId w:val="1"/>
  </w:num>
  <w:num w:numId="1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hao">
    <w15:presenceInfo w15:providerId="None" w15:userId="x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val="1"/>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F38F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E4B3E58"/>
    <w:rsid w:val="0FEE65C1"/>
    <w:rsid w:val="0FF54A18"/>
    <w:rsid w:val="119B9FB7"/>
    <w:rsid w:val="16CFECD9"/>
    <w:rsid w:val="16FF5823"/>
    <w:rsid w:val="17D4197C"/>
    <w:rsid w:val="17D66EF8"/>
    <w:rsid w:val="17FF3918"/>
    <w:rsid w:val="17FF95C5"/>
    <w:rsid w:val="1AA75ECD"/>
    <w:rsid w:val="1AFA28B7"/>
    <w:rsid w:val="1B225407"/>
    <w:rsid w:val="1B9B1F76"/>
    <w:rsid w:val="1BB34D34"/>
    <w:rsid w:val="1C5C16DC"/>
    <w:rsid w:val="1CFF2F5B"/>
    <w:rsid w:val="1DFEE2BF"/>
    <w:rsid w:val="1ECFFF9C"/>
    <w:rsid w:val="1EDF6B5B"/>
    <w:rsid w:val="1FB76BDA"/>
    <w:rsid w:val="1FFA2F98"/>
    <w:rsid w:val="1FFB23CE"/>
    <w:rsid w:val="231F7CB7"/>
    <w:rsid w:val="25138B55"/>
    <w:rsid w:val="255F6C5E"/>
    <w:rsid w:val="26AF6CA9"/>
    <w:rsid w:val="27AFDE9A"/>
    <w:rsid w:val="27EB09BA"/>
    <w:rsid w:val="28BFF1FE"/>
    <w:rsid w:val="2BDC7277"/>
    <w:rsid w:val="2BDDA10D"/>
    <w:rsid w:val="2BE107F9"/>
    <w:rsid w:val="2BF68CCC"/>
    <w:rsid w:val="2D776DE4"/>
    <w:rsid w:val="2DB9BB33"/>
    <w:rsid w:val="2EBBE2A4"/>
    <w:rsid w:val="2EDEDBC1"/>
    <w:rsid w:val="2EFF5673"/>
    <w:rsid w:val="2EFF70E1"/>
    <w:rsid w:val="2FDA9D84"/>
    <w:rsid w:val="2FE7997C"/>
    <w:rsid w:val="2FF55768"/>
    <w:rsid w:val="2FFD6D8C"/>
    <w:rsid w:val="31E35B08"/>
    <w:rsid w:val="31EF659A"/>
    <w:rsid w:val="33968B0D"/>
    <w:rsid w:val="35BB3CBD"/>
    <w:rsid w:val="35FFB4BE"/>
    <w:rsid w:val="3637E863"/>
    <w:rsid w:val="367BBFDD"/>
    <w:rsid w:val="36FBBCB2"/>
    <w:rsid w:val="372BDE80"/>
    <w:rsid w:val="37EF830E"/>
    <w:rsid w:val="37EFC86C"/>
    <w:rsid w:val="37FD1E13"/>
    <w:rsid w:val="37FF37E1"/>
    <w:rsid w:val="38FE03E9"/>
    <w:rsid w:val="397F855B"/>
    <w:rsid w:val="39BF16E1"/>
    <w:rsid w:val="3A3CBFD9"/>
    <w:rsid w:val="3A6BB3DF"/>
    <w:rsid w:val="3B3D526F"/>
    <w:rsid w:val="3BB2D345"/>
    <w:rsid w:val="3BD9CACB"/>
    <w:rsid w:val="3BF80CFE"/>
    <w:rsid w:val="3CBD8513"/>
    <w:rsid w:val="3DAF9885"/>
    <w:rsid w:val="3DB19C45"/>
    <w:rsid w:val="3E4FA366"/>
    <w:rsid w:val="3EBD5F29"/>
    <w:rsid w:val="3EDF5E72"/>
    <w:rsid w:val="3EF73DD8"/>
    <w:rsid w:val="3EFE15DC"/>
    <w:rsid w:val="3EFFA3E3"/>
    <w:rsid w:val="3F5A1A0C"/>
    <w:rsid w:val="3F7F0058"/>
    <w:rsid w:val="3F7F1CD9"/>
    <w:rsid w:val="3F9DBE7A"/>
    <w:rsid w:val="3FAF329B"/>
    <w:rsid w:val="3FBFDA4C"/>
    <w:rsid w:val="3FEF23FB"/>
    <w:rsid w:val="3FEF3D7B"/>
    <w:rsid w:val="3FEF561A"/>
    <w:rsid w:val="3FEF6DEE"/>
    <w:rsid w:val="3FF5E09E"/>
    <w:rsid w:val="3FFF5798"/>
    <w:rsid w:val="3FFF9700"/>
    <w:rsid w:val="435DBA6F"/>
    <w:rsid w:val="437F68CB"/>
    <w:rsid w:val="45756E2B"/>
    <w:rsid w:val="47FA5BA7"/>
    <w:rsid w:val="4BD37318"/>
    <w:rsid w:val="4BF3E7DD"/>
    <w:rsid w:val="4C3D41C6"/>
    <w:rsid w:val="4C7D6290"/>
    <w:rsid w:val="4CFBE447"/>
    <w:rsid w:val="4D718D45"/>
    <w:rsid w:val="4DEE7EAD"/>
    <w:rsid w:val="4DF72982"/>
    <w:rsid w:val="4EB0402D"/>
    <w:rsid w:val="4EF3698C"/>
    <w:rsid w:val="4EF728BF"/>
    <w:rsid w:val="4EFF361B"/>
    <w:rsid w:val="4FADC960"/>
    <w:rsid w:val="4FCDA682"/>
    <w:rsid w:val="4FDFDD31"/>
    <w:rsid w:val="4FFF38F2"/>
    <w:rsid w:val="4FFF6ECB"/>
    <w:rsid w:val="4FFF9AD8"/>
    <w:rsid w:val="4FFFFB4A"/>
    <w:rsid w:val="517B51F0"/>
    <w:rsid w:val="5297A028"/>
    <w:rsid w:val="52DB4A9F"/>
    <w:rsid w:val="52F915B1"/>
    <w:rsid w:val="537F6321"/>
    <w:rsid w:val="539528E4"/>
    <w:rsid w:val="53F69501"/>
    <w:rsid w:val="53FD36B7"/>
    <w:rsid w:val="53FEAF9A"/>
    <w:rsid w:val="55BFDE3F"/>
    <w:rsid w:val="55FD9B06"/>
    <w:rsid w:val="567D03D5"/>
    <w:rsid w:val="576B7DA6"/>
    <w:rsid w:val="57BA8F9A"/>
    <w:rsid w:val="57EC1177"/>
    <w:rsid w:val="57F1F482"/>
    <w:rsid w:val="57FD9D15"/>
    <w:rsid w:val="58F790C7"/>
    <w:rsid w:val="58FF6A82"/>
    <w:rsid w:val="59BD530D"/>
    <w:rsid w:val="59FCA5B0"/>
    <w:rsid w:val="5AFD94A9"/>
    <w:rsid w:val="5BD1915D"/>
    <w:rsid w:val="5BF7F8CA"/>
    <w:rsid w:val="5BF97C99"/>
    <w:rsid w:val="5BFE7A6A"/>
    <w:rsid w:val="5CBFCD89"/>
    <w:rsid w:val="5CD5ABA9"/>
    <w:rsid w:val="5D8903C1"/>
    <w:rsid w:val="5D9554A5"/>
    <w:rsid w:val="5DAF5DF5"/>
    <w:rsid w:val="5DBF85AC"/>
    <w:rsid w:val="5DBFD680"/>
    <w:rsid w:val="5DD7CA19"/>
    <w:rsid w:val="5DE31CF0"/>
    <w:rsid w:val="5DEEECC2"/>
    <w:rsid w:val="5E7F5FA8"/>
    <w:rsid w:val="5EF7D54C"/>
    <w:rsid w:val="5EFD9E26"/>
    <w:rsid w:val="5F5FCDFA"/>
    <w:rsid w:val="5FBAD74F"/>
    <w:rsid w:val="5FBE2E22"/>
    <w:rsid w:val="5FDEE928"/>
    <w:rsid w:val="5FDF37BB"/>
    <w:rsid w:val="5FDF58C1"/>
    <w:rsid w:val="5FED12C7"/>
    <w:rsid w:val="5FF74B90"/>
    <w:rsid w:val="5FFBB26B"/>
    <w:rsid w:val="5FFBEC6E"/>
    <w:rsid w:val="5FFC7443"/>
    <w:rsid w:val="5FFD83A8"/>
    <w:rsid w:val="5FFF1BF2"/>
    <w:rsid w:val="61DBACE8"/>
    <w:rsid w:val="66B3F4CA"/>
    <w:rsid w:val="66CF6051"/>
    <w:rsid w:val="66F72CC7"/>
    <w:rsid w:val="67395CFF"/>
    <w:rsid w:val="673F3C89"/>
    <w:rsid w:val="67447C62"/>
    <w:rsid w:val="675E8520"/>
    <w:rsid w:val="67B10D92"/>
    <w:rsid w:val="67C64AD1"/>
    <w:rsid w:val="67DC2976"/>
    <w:rsid w:val="67EFF589"/>
    <w:rsid w:val="67F4FCB9"/>
    <w:rsid w:val="67F50707"/>
    <w:rsid w:val="67FB0114"/>
    <w:rsid w:val="67FD1ACD"/>
    <w:rsid w:val="67FD8CD2"/>
    <w:rsid w:val="67FF7D32"/>
    <w:rsid w:val="68E39598"/>
    <w:rsid w:val="69EFC674"/>
    <w:rsid w:val="6ABBAFF0"/>
    <w:rsid w:val="6B19807C"/>
    <w:rsid w:val="6B7BE3CC"/>
    <w:rsid w:val="6BF76F2E"/>
    <w:rsid w:val="6BFF072E"/>
    <w:rsid w:val="6C3BF959"/>
    <w:rsid w:val="6CD90227"/>
    <w:rsid w:val="6CFF0E39"/>
    <w:rsid w:val="6D755E19"/>
    <w:rsid w:val="6DBBE8DD"/>
    <w:rsid w:val="6DDB9F85"/>
    <w:rsid w:val="6DDBC1E7"/>
    <w:rsid w:val="6DDD9C4D"/>
    <w:rsid w:val="6DDF799B"/>
    <w:rsid w:val="6DEAE4D9"/>
    <w:rsid w:val="6DF3C8D4"/>
    <w:rsid w:val="6DFBE893"/>
    <w:rsid w:val="6E79C15C"/>
    <w:rsid w:val="6E7B7E82"/>
    <w:rsid w:val="6E7F9255"/>
    <w:rsid w:val="6ED7FFA1"/>
    <w:rsid w:val="6EFB3E0F"/>
    <w:rsid w:val="6F0485A3"/>
    <w:rsid w:val="6F5CF2F4"/>
    <w:rsid w:val="6F5F7BBB"/>
    <w:rsid w:val="6F7DF9C3"/>
    <w:rsid w:val="6F7E174F"/>
    <w:rsid w:val="6FADC0B4"/>
    <w:rsid w:val="6FD38253"/>
    <w:rsid w:val="6FD77532"/>
    <w:rsid w:val="6FD911B7"/>
    <w:rsid w:val="6FDD9ACF"/>
    <w:rsid w:val="6FDDC706"/>
    <w:rsid w:val="6FDFAC39"/>
    <w:rsid w:val="6FEF2F7C"/>
    <w:rsid w:val="6FF37F25"/>
    <w:rsid w:val="6FF781FB"/>
    <w:rsid w:val="6FFD0934"/>
    <w:rsid w:val="6FFE04F0"/>
    <w:rsid w:val="715BF431"/>
    <w:rsid w:val="71B92587"/>
    <w:rsid w:val="71F7609F"/>
    <w:rsid w:val="71FD29B5"/>
    <w:rsid w:val="726A3602"/>
    <w:rsid w:val="727EB628"/>
    <w:rsid w:val="727F4C38"/>
    <w:rsid w:val="72DE3B2D"/>
    <w:rsid w:val="72FB03B4"/>
    <w:rsid w:val="72FF660D"/>
    <w:rsid w:val="7367481B"/>
    <w:rsid w:val="737F2156"/>
    <w:rsid w:val="73AF3768"/>
    <w:rsid w:val="73FE6637"/>
    <w:rsid w:val="73FF6CBD"/>
    <w:rsid w:val="74BCEF50"/>
    <w:rsid w:val="74DFBB6F"/>
    <w:rsid w:val="75266D9E"/>
    <w:rsid w:val="755F7393"/>
    <w:rsid w:val="7577AFFB"/>
    <w:rsid w:val="75794EEA"/>
    <w:rsid w:val="759FF482"/>
    <w:rsid w:val="75BEBAB7"/>
    <w:rsid w:val="75F6BB79"/>
    <w:rsid w:val="75F714A0"/>
    <w:rsid w:val="75FFD9E1"/>
    <w:rsid w:val="766F2540"/>
    <w:rsid w:val="767B7397"/>
    <w:rsid w:val="76B9C0C5"/>
    <w:rsid w:val="76EF761E"/>
    <w:rsid w:val="76FFF28C"/>
    <w:rsid w:val="77378204"/>
    <w:rsid w:val="773CE693"/>
    <w:rsid w:val="773FE5A0"/>
    <w:rsid w:val="775DD71A"/>
    <w:rsid w:val="77723988"/>
    <w:rsid w:val="7777676A"/>
    <w:rsid w:val="777BC9EC"/>
    <w:rsid w:val="777CA233"/>
    <w:rsid w:val="777F84BE"/>
    <w:rsid w:val="7786718F"/>
    <w:rsid w:val="778F3DF7"/>
    <w:rsid w:val="77BB6781"/>
    <w:rsid w:val="77BF78E6"/>
    <w:rsid w:val="77C7BC34"/>
    <w:rsid w:val="77D153F7"/>
    <w:rsid w:val="77DD116E"/>
    <w:rsid w:val="77EBA2FC"/>
    <w:rsid w:val="77EEB5D5"/>
    <w:rsid w:val="77F5AF05"/>
    <w:rsid w:val="77FD96F9"/>
    <w:rsid w:val="77FF97AA"/>
    <w:rsid w:val="781EA822"/>
    <w:rsid w:val="785EB2BE"/>
    <w:rsid w:val="78EB563B"/>
    <w:rsid w:val="79F3F86F"/>
    <w:rsid w:val="79FD3B26"/>
    <w:rsid w:val="79FE75C0"/>
    <w:rsid w:val="7A2C2C87"/>
    <w:rsid w:val="7A7F17BD"/>
    <w:rsid w:val="7AD701C8"/>
    <w:rsid w:val="7ADADFBF"/>
    <w:rsid w:val="7ADD5A1F"/>
    <w:rsid w:val="7AFBEB0D"/>
    <w:rsid w:val="7B2DFD06"/>
    <w:rsid w:val="7B75B729"/>
    <w:rsid w:val="7B768BE0"/>
    <w:rsid w:val="7B7DF036"/>
    <w:rsid w:val="7BAB0780"/>
    <w:rsid w:val="7BAB0B8A"/>
    <w:rsid w:val="7BCDCAD8"/>
    <w:rsid w:val="7BDED31A"/>
    <w:rsid w:val="7BDF10E7"/>
    <w:rsid w:val="7BED1B10"/>
    <w:rsid w:val="7BEF3756"/>
    <w:rsid w:val="7BF13FBA"/>
    <w:rsid w:val="7BF34E1F"/>
    <w:rsid w:val="7BF65C9D"/>
    <w:rsid w:val="7BF7FBE5"/>
    <w:rsid w:val="7BFF32D5"/>
    <w:rsid w:val="7BFFBD01"/>
    <w:rsid w:val="7BFFCD7C"/>
    <w:rsid w:val="7C67FF81"/>
    <w:rsid w:val="7CB9E5FC"/>
    <w:rsid w:val="7CBF4C98"/>
    <w:rsid w:val="7CBFD3E6"/>
    <w:rsid w:val="7CD915F3"/>
    <w:rsid w:val="7CF924FD"/>
    <w:rsid w:val="7D0B3C1D"/>
    <w:rsid w:val="7D2FB366"/>
    <w:rsid w:val="7D4142F8"/>
    <w:rsid w:val="7D7244F5"/>
    <w:rsid w:val="7D7BA0C9"/>
    <w:rsid w:val="7D7BDD6C"/>
    <w:rsid w:val="7D7FA849"/>
    <w:rsid w:val="7D930DA7"/>
    <w:rsid w:val="7D999BCB"/>
    <w:rsid w:val="7DA5125A"/>
    <w:rsid w:val="7DBF710C"/>
    <w:rsid w:val="7DCED690"/>
    <w:rsid w:val="7DE561C5"/>
    <w:rsid w:val="7DEBBCF6"/>
    <w:rsid w:val="7DEE3394"/>
    <w:rsid w:val="7DF89826"/>
    <w:rsid w:val="7DFE7BF2"/>
    <w:rsid w:val="7E5B4D82"/>
    <w:rsid w:val="7E6FF7E0"/>
    <w:rsid w:val="7E961547"/>
    <w:rsid w:val="7EBFFB37"/>
    <w:rsid w:val="7EC731BF"/>
    <w:rsid w:val="7EDFCDB0"/>
    <w:rsid w:val="7EED0D33"/>
    <w:rsid w:val="7EED14F3"/>
    <w:rsid w:val="7EEF0CC3"/>
    <w:rsid w:val="7EF58FAD"/>
    <w:rsid w:val="7EF9FCA7"/>
    <w:rsid w:val="7EFAFD92"/>
    <w:rsid w:val="7EFC7761"/>
    <w:rsid w:val="7EFD7D8F"/>
    <w:rsid w:val="7EFE3C82"/>
    <w:rsid w:val="7F271F6D"/>
    <w:rsid w:val="7F3CD9F7"/>
    <w:rsid w:val="7F3D5508"/>
    <w:rsid w:val="7F3FDEB6"/>
    <w:rsid w:val="7F5F5863"/>
    <w:rsid w:val="7F792509"/>
    <w:rsid w:val="7F7B4E31"/>
    <w:rsid w:val="7F7B83C2"/>
    <w:rsid w:val="7F7EFB71"/>
    <w:rsid w:val="7F7F60E6"/>
    <w:rsid w:val="7F9672DD"/>
    <w:rsid w:val="7F9EC1F9"/>
    <w:rsid w:val="7F9F3559"/>
    <w:rsid w:val="7FB76EAA"/>
    <w:rsid w:val="7FBA1337"/>
    <w:rsid w:val="7FCB0698"/>
    <w:rsid w:val="7FCD446A"/>
    <w:rsid w:val="7FCE5628"/>
    <w:rsid w:val="7FD60BAE"/>
    <w:rsid w:val="7FD7040F"/>
    <w:rsid w:val="7FD8BED9"/>
    <w:rsid w:val="7FDE80D4"/>
    <w:rsid w:val="7FE79BD0"/>
    <w:rsid w:val="7FE7B549"/>
    <w:rsid w:val="7FEB571F"/>
    <w:rsid w:val="7FED0AFF"/>
    <w:rsid w:val="7FED47D8"/>
    <w:rsid w:val="7FEDB29C"/>
    <w:rsid w:val="7FEE0109"/>
    <w:rsid w:val="7FEE5D55"/>
    <w:rsid w:val="7FEED7F7"/>
    <w:rsid w:val="7FEFFF3F"/>
    <w:rsid w:val="7FF5901D"/>
    <w:rsid w:val="7FF706B5"/>
    <w:rsid w:val="7FF71B71"/>
    <w:rsid w:val="7FF72019"/>
    <w:rsid w:val="7FF77221"/>
    <w:rsid w:val="7FF774A4"/>
    <w:rsid w:val="7FFBD37F"/>
    <w:rsid w:val="7FFD0C73"/>
    <w:rsid w:val="7FFD30BD"/>
    <w:rsid w:val="7FFD97BE"/>
    <w:rsid w:val="7FFDC8A6"/>
    <w:rsid w:val="7FFE0906"/>
    <w:rsid w:val="7FFF034D"/>
    <w:rsid w:val="7FFF1C83"/>
    <w:rsid w:val="7FFF25EE"/>
    <w:rsid w:val="7FFF260A"/>
    <w:rsid w:val="7FFF30F4"/>
    <w:rsid w:val="7FFF8712"/>
    <w:rsid w:val="7FFF8D54"/>
    <w:rsid w:val="7FFFB6EB"/>
    <w:rsid w:val="7FFFF45C"/>
    <w:rsid w:val="7FFFF4D1"/>
    <w:rsid w:val="85F7356F"/>
    <w:rsid w:val="8BBDE758"/>
    <w:rsid w:val="8BE68D15"/>
    <w:rsid w:val="8E3D129D"/>
    <w:rsid w:val="8EF644D2"/>
    <w:rsid w:val="8FD33BF2"/>
    <w:rsid w:val="8FD7BC63"/>
    <w:rsid w:val="8FDE3233"/>
    <w:rsid w:val="8FFDCBC9"/>
    <w:rsid w:val="91EE34DC"/>
    <w:rsid w:val="94BB1B67"/>
    <w:rsid w:val="953FFB23"/>
    <w:rsid w:val="974A6F39"/>
    <w:rsid w:val="97E70AD9"/>
    <w:rsid w:val="97FA3290"/>
    <w:rsid w:val="97FC9EAE"/>
    <w:rsid w:val="9C7A5655"/>
    <w:rsid w:val="9E4E35FF"/>
    <w:rsid w:val="9EFDD111"/>
    <w:rsid w:val="9F0F071B"/>
    <w:rsid w:val="9FD3AB27"/>
    <w:rsid w:val="9FDF3308"/>
    <w:rsid w:val="9FDF3957"/>
    <w:rsid w:val="9FFDBB17"/>
    <w:rsid w:val="9FFFF6F1"/>
    <w:rsid w:val="A1FB62DE"/>
    <w:rsid w:val="A69F82C2"/>
    <w:rsid w:val="A6FA0892"/>
    <w:rsid w:val="A6FFA1DA"/>
    <w:rsid w:val="A7EEC952"/>
    <w:rsid w:val="AABB18D2"/>
    <w:rsid w:val="AB77B4A4"/>
    <w:rsid w:val="AB7AEC17"/>
    <w:rsid w:val="ABF71BA5"/>
    <w:rsid w:val="ABFBE557"/>
    <w:rsid w:val="ACEBE020"/>
    <w:rsid w:val="ADBB50DC"/>
    <w:rsid w:val="AEDB4E21"/>
    <w:rsid w:val="AEDEDFE4"/>
    <w:rsid w:val="AEF47011"/>
    <w:rsid w:val="AF7FD74B"/>
    <w:rsid w:val="AFF10068"/>
    <w:rsid w:val="AFFA3525"/>
    <w:rsid w:val="B176E386"/>
    <w:rsid w:val="B1CF145A"/>
    <w:rsid w:val="B1F70011"/>
    <w:rsid w:val="B315C471"/>
    <w:rsid w:val="B39E54FF"/>
    <w:rsid w:val="B3DF2355"/>
    <w:rsid w:val="B4EF8AEC"/>
    <w:rsid w:val="B57F45F5"/>
    <w:rsid w:val="B6FB401E"/>
    <w:rsid w:val="B777FEA9"/>
    <w:rsid w:val="B7785F70"/>
    <w:rsid w:val="B7BDD386"/>
    <w:rsid w:val="B7DF2C86"/>
    <w:rsid w:val="B7DF6565"/>
    <w:rsid w:val="B7FCD5C0"/>
    <w:rsid w:val="B7FF9BC1"/>
    <w:rsid w:val="BA5D4BC7"/>
    <w:rsid w:val="BAA7CA3D"/>
    <w:rsid w:val="BABF473F"/>
    <w:rsid w:val="BBBF3B63"/>
    <w:rsid w:val="BBE708D1"/>
    <w:rsid w:val="BBF3E94F"/>
    <w:rsid w:val="BC94932C"/>
    <w:rsid w:val="BD31060D"/>
    <w:rsid w:val="BD3F2A5A"/>
    <w:rsid w:val="BD6E8FE3"/>
    <w:rsid w:val="BDCECC84"/>
    <w:rsid w:val="BDF26459"/>
    <w:rsid w:val="BDF5E540"/>
    <w:rsid w:val="BDF95D8D"/>
    <w:rsid w:val="BDFF10E9"/>
    <w:rsid w:val="BDFF1B7C"/>
    <w:rsid w:val="BED0648A"/>
    <w:rsid w:val="BEDB4713"/>
    <w:rsid w:val="BEDE8404"/>
    <w:rsid w:val="BEEE1A03"/>
    <w:rsid w:val="BEEFCFE2"/>
    <w:rsid w:val="BEFF44BF"/>
    <w:rsid w:val="BEFFC0BC"/>
    <w:rsid w:val="BF35420D"/>
    <w:rsid w:val="BF45C3BA"/>
    <w:rsid w:val="BF4DC405"/>
    <w:rsid w:val="BF7BD3CA"/>
    <w:rsid w:val="BF7D4119"/>
    <w:rsid w:val="BF7DCFE0"/>
    <w:rsid w:val="BF7E3B3D"/>
    <w:rsid w:val="BF9B9D98"/>
    <w:rsid w:val="BFA429DD"/>
    <w:rsid w:val="BFAA6D38"/>
    <w:rsid w:val="BFAFAD54"/>
    <w:rsid w:val="BFBE2F5C"/>
    <w:rsid w:val="BFBEB73F"/>
    <w:rsid w:val="BFDF0ABB"/>
    <w:rsid w:val="BFDF0E29"/>
    <w:rsid w:val="BFDF7E6B"/>
    <w:rsid w:val="BFEF0C52"/>
    <w:rsid w:val="BFEF5C58"/>
    <w:rsid w:val="BFF3A401"/>
    <w:rsid w:val="BFF59545"/>
    <w:rsid w:val="BFFC826E"/>
    <w:rsid w:val="BFFEA579"/>
    <w:rsid w:val="C3AE8810"/>
    <w:rsid w:val="C3D727F0"/>
    <w:rsid w:val="C5576AA7"/>
    <w:rsid w:val="C5DDC843"/>
    <w:rsid w:val="C7BA63FE"/>
    <w:rsid w:val="C9EBBA74"/>
    <w:rsid w:val="CAFFB76B"/>
    <w:rsid w:val="CDF5601E"/>
    <w:rsid w:val="CE7F20B5"/>
    <w:rsid w:val="CEF97056"/>
    <w:rsid w:val="CF7F70E6"/>
    <w:rsid w:val="CFDCC369"/>
    <w:rsid w:val="CFDDAFAC"/>
    <w:rsid w:val="CFE785DD"/>
    <w:rsid w:val="CFE7DDB0"/>
    <w:rsid w:val="CFF7CDD9"/>
    <w:rsid w:val="CFFB1D55"/>
    <w:rsid w:val="CFFF5B09"/>
    <w:rsid w:val="CFFF721A"/>
    <w:rsid w:val="D1EF5739"/>
    <w:rsid w:val="D1FED120"/>
    <w:rsid w:val="D3FF4A78"/>
    <w:rsid w:val="D577FB2B"/>
    <w:rsid w:val="D57F6EA0"/>
    <w:rsid w:val="D5C130BA"/>
    <w:rsid w:val="D5CF6CF1"/>
    <w:rsid w:val="D5EEC5D1"/>
    <w:rsid w:val="D5EF2092"/>
    <w:rsid w:val="D629D8AC"/>
    <w:rsid w:val="D67B5746"/>
    <w:rsid w:val="D6F54A64"/>
    <w:rsid w:val="D72918E3"/>
    <w:rsid w:val="D79175FF"/>
    <w:rsid w:val="D7D5EB15"/>
    <w:rsid w:val="D7EFC050"/>
    <w:rsid w:val="D97342E9"/>
    <w:rsid w:val="D9FF3F20"/>
    <w:rsid w:val="DA7B4B6D"/>
    <w:rsid w:val="DACEA188"/>
    <w:rsid w:val="DBEFF967"/>
    <w:rsid w:val="DBFFAE1A"/>
    <w:rsid w:val="DBFFF447"/>
    <w:rsid w:val="DCE3331F"/>
    <w:rsid w:val="DCFE929A"/>
    <w:rsid w:val="DD2EA741"/>
    <w:rsid w:val="DD6FBB64"/>
    <w:rsid w:val="DDBAF92C"/>
    <w:rsid w:val="DDCEDA88"/>
    <w:rsid w:val="DDD35FAE"/>
    <w:rsid w:val="DDDD041A"/>
    <w:rsid w:val="DDEC23F5"/>
    <w:rsid w:val="DDFB27C0"/>
    <w:rsid w:val="DDFE8D86"/>
    <w:rsid w:val="DE32104A"/>
    <w:rsid w:val="DECE839B"/>
    <w:rsid w:val="DEECCD95"/>
    <w:rsid w:val="DEED9734"/>
    <w:rsid w:val="DEFF7053"/>
    <w:rsid w:val="DF673C8A"/>
    <w:rsid w:val="DF6EF747"/>
    <w:rsid w:val="DF7C872F"/>
    <w:rsid w:val="DF972D46"/>
    <w:rsid w:val="DFABB0A1"/>
    <w:rsid w:val="DFAF15BE"/>
    <w:rsid w:val="DFBF44BF"/>
    <w:rsid w:val="DFCF828E"/>
    <w:rsid w:val="DFD3E09F"/>
    <w:rsid w:val="DFD7AB44"/>
    <w:rsid w:val="DFDB9536"/>
    <w:rsid w:val="DFEDDA16"/>
    <w:rsid w:val="DFF3B2A8"/>
    <w:rsid w:val="DFF645E7"/>
    <w:rsid w:val="DFF64D0B"/>
    <w:rsid w:val="DFF6D2A8"/>
    <w:rsid w:val="DFFBF24D"/>
    <w:rsid w:val="DFFF61BC"/>
    <w:rsid w:val="DFFF991B"/>
    <w:rsid w:val="E17F0071"/>
    <w:rsid w:val="E1E9E13B"/>
    <w:rsid w:val="E29B288D"/>
    <w:rsid w:val="E3BEFAF3"/>
    <w:rsid w:val="E5752B2C"/>
    <w:rsid w:val="E5EBF30C"/>
    <w:rsid w:val="E65F8E52"/>
    <w:rsid w:val="E67DB94E"/>
    <w:rsid w:val="E6FF8E1F"/>
    <w:rsid w:val="E7BCC47A"/>
    <w:rsid w:val="E7FDCFD0"/>
    <w:rsid w:val="E7FEEC5B"/>
    <w:rsid w:val="E8D3DA2B"/>
    <w:rsid w:val="E8DDF544"/>
    <w:rsid w:val="E93FB023"/>
    <w:rsid w:val="E94BE898"/>
    <w:rsid w:val="E9FF845E"/>
    <w:rsid w:val="E9FFA6AB"/>
    <w:rsid w:val="EA575DEA"/>
    <w:rsid w:val="EACD24D5"/>
    <w:rsid w:val="EAFE6087"/>
    <w:rsid w:val="EAFFB785"/>
    <w:rsid w:val="EB59263E"/>
    <w:rsid w:val="EBBFAA9B"/>
    <w:rsid w:val="EBC69069"/>
    <w:rsid w:val="EBE84B2A"/>
    <w:rsid w:val="EBFB993D"/>
    <w:rsid w:val="EBFD961A"/>
    <w:rsid w:val="EBFFC5DA"/>
    <w:rsid w:val="EDBFC715"/>
    <w:rsid w:val="EDF9E834"/>
    <w:rsid w:val="EE7B9E9D"/>
    <w:rsid w:val="EEFAFD89"/>
    <w:rsid w:val="EEFB0F00"/>
    <w:rsid w:val="EEFF62AA"/>
    <w:rsid w:val="EEFF6BF3"/>
    <w:rsid w:val="EEFF9CFA"/>
    <w:rsid w:val="EF0F124A"/>
    <w:rsid w:val="EF136D71"/>
    <w:rsid w:val="EF5E3727"/>
    <w:rsid w:val="EF7DFCB5"/>
    <w:rsid w:val="EFB54B0E"/>
    <w:rsid w:val="EFBD0CFD"/>
    <w:rsid w:val="EFBD2E64"/>
    <w:rsid w:val="EFBE2A70"/>
    <w:rsid w:val="EFCDEA38"/>
    <w:rsid w:val="EFEFC823"/>
    <w:rsid w:val="EFF53001"/>
    <w:rsid w:val="EFFB9006"/>
    <w:rsid w:val="EFFF8B55"/>
    <w:rsid w:val="F127C7E8"/>
    <w:rsid w:val="F1BE579A"/>
    <w:rsid w:val="F2FAE368"/>
    <w:rsid w:val="F33F50AF"/>
    <w:rsid w:val="F37E993F"/>
    <w:rsid w:val="F39F3A76"/>
    <w:rsid w:val="F3E65D8A"/>
    <w:rsid w:val="F3EFEB54"/>
    <w:rsid w:val="F3FF3BCE"/>
    <w:rsid w:val="F429956A"/>
    <w:rsid w:val="F45BA737"/>
    <w:rsid w:val="F47586DA"/>
    <w:rsid w:val="F49FBB15"/>
    <w:rsid w:val="F4DFE31B"/>
    <w:rsid w:val="F57B22BF"/>
    <w:rsid w:val="F57EB47A"/>
    <w:rsid w:val="F57F7DC1"/>
    <w:rsid w:val="F59B7A6A"/>
    <w:rsid w:val="F5CE2086"/>
    <w:rsid w:val="F5DC3290"/>
    <w:rsid w:val="F5EAF9A2"/>
    <w:rsid w:val="F5F72F3B"/>
    <w:rsid w:val="F5F7F660"/>
    <w:rsid w:val="F5FA61C0"/>
    <w:rsid w:val="F5FAC791"/>
    <w:rsid w:val="F60EFDE2"/>
    <w:rsid w:val="F67E81AC"/>
    <w:rsid w:val="F67E94E6"/>
    <w:rsid w:val="F6CADA5C"/>
    <w:rsid w:val="F6F3493A"/>
    <w:rsid w:val="F6F9919B"/>
    <w:rsid w:val="F6FE34D8"/>
    <w:rsid w:val="F6FFBF18"/>
    <w:rsid w:val="F71ADA25"/>
    <w:rsid w:val="F747F184"/>
    <w:rsid w:val="F74FB896"/>
    <w:rsid w:val="F76F7820"/>
    <w:rsid w:val="F79FC6B0"/>
    <w:rsid w:val="F7BD2754"/>
    <w:rsid w:val="F7D9E777"/>
    <w:rsid w:val="F7EAA9B6"/>
    <w:rsid w:val="F7EBE905"/>
    <w:rsid w:val="F7FB10B8"/>
    <w:rsid w:val="F7FF12D0"/>
    <w:rsid w:val="F7FFA14F"/>
    <w:rsid w:val="F89B7E67"/>
    <w:rsid w:val="F927D94F"/>
    <w:rsid w:val="F9CF0FCA"/>
    <w:rsid w:val="F9DD087A"/>
    <w:rsid w:val="F9F5569B"/>
    <w:rsid w:val="FA4B7E1A"/>
    <w:rsid w:val="FAACAA09"/>
    <w:rsid w:val="FAEFD5E3"/>
    <w:rsid w:val="FAEFDCD7"/>
    <w:rsid w:val="FAEFFCC3"/>
    <w:rsid w:val="FAF3A397"/>
    <w:rsid w:val="FAF651AD"/>
    <w:rsid w:val="FB0F466D"/>
    <w:rsid w:val="FB5179FA"/>
    <w:rsid w:val="FB5DD214"/>
    <w:rsid w:val="FB7375AC"/>
    <w:rsid w:val="FB7F1357"/>
    <w:rsid w:val="FB7F8917"/>
    <w:rsid w:val="FB7FC746"/>
    <w:rsid w:val="FBBBF6A1"/>
    <w:rsid w:val="FBCEB5E8"/>
    <w:rsid w:val="FBDE1D3B"/>
    <w:rsid w:val="FBDF7A00"/>
    <w:rsid w:val="FBEBDBA0"/>
    <w:rsid w:val="FBEF19AA"/>
    <w:rsid w:val="FBF3873B"/>
    <w:rsid w:val="FBFD1A38"/>
    <w:rsid w:val="FBFD4AAF"/>
    <w:rsid w:val="FBFEDB0D"/>
    <w:rsid w:val="FBFF3603"/>
    <w:rsid w:val="FBFFAC7F"/>
    <w:rsid w:val="FBFFED5C"/>
    <w:rsid w:val="FC2FBB42"/>
    <w:rsid w:val="FC7B0420"/>
    <w:rsid w:val="FC7B3027"/>
    <w:rsid w:val="FCB6486F"/>
    <w:rsid w:val="FD1FE96A"/>
    <w:rsid w:val="FD239461"/>
    <w:rsid w:val="FD379C5C"/>
    <w:rsid w:val="FD6C26E4"/>
    <w:rsid w:val="FD6FD609"/>
    <w:rsid w:val="FD76ED87"/>
    <w:rsid w:val="FD7E5F8A"/>
    <w:rsid w:val="FD9B471C"/>
    <w:rsid w:val="FDAF8691"/>
    <w:rsid w:val="FDBE5FA6"/>
    <w:rsid w:val="FDBF60C1"/>
    <w:rsid w:val="FDC8160D"/>
    <w:rsid w:val="FDDE8E5E"/>
    <w:rsid w:val="FDE90BA3"/>
    <w:rsid w:val="FDF70DC9"/>
    <w:rsid w:val="FDFAB706"/>
    <w:rsid w:val="FDFB2F00"/>
    <w:rsid w:val="FDFE826D"/>
    <w:rsid w:val="FDFFC974"/>
    <w:rsid w:val="FDFFD2CC"/>
    <w:rsid w:val="FDFFDA52"/>
    <w:rsid w:val="FE1E4FA9"/>
    <w:rsid w:val="FE57C200"/>
    <w:rsid w:val="FE5F0547"/>
    <w:rsid w:val="FE63CEAE"/>
    <w:rsid w:val="FE6D4B68"/>
    <w:rsid w:val="FE7EDEC2"/>
    <w:rsid w:val="FE7FB3DF"/>
    <w:rsid w:val="FEBB1C3F"/>
    <w:rsid w:val="FEBF84B9"/>
    <w:rsid w:val="FECFC055"/>
    <w:rsid w:val="FED7DDC0"/>
    <w:rsid w:val="FEDEE208"/>
    <w:rsid w:val="FEF6F6DC"/>
    <w:rsid w:val="FEFB1F2B"/>
    <w:rsid w:val="FEFF1391"/>
    <w:rsid w:val="FEFFB5F9"/>
    <w:rsid w:val="FF1FF476"/>
    <w:rsid w:val="FF2C141E"/>
    <w:rsid w:val="FF37A708"/>
    <w:rsid w:val="FF3BF13D"/>
    <w:rsid w:val="FF3C487F"/>
    <w:rsid w:val="FF3FDB35"/>
    <w:rsid w:val="FF5B1692"/>
    <w:rsid w:val="FF5CF295"/>
    <w:rsid w:val="FF648F70"/>
    <w:rsid w:val="FF6FF167"/>
    <w:rsid w:val="FF7709A0"/>
    <w:rsid w:val="FF777DBC"/>
    <w:rsid w:val="FF779F29"/>
    <w:rsid w:val="FF7B59D3"/>
    <w:rsid w:val="FF7BDF6C"/>
    <w:rsid w:val="FF7DCA5F"/>
    <w:rsid w:val="FF7F05BA"/>
    <w:rsid w:val="FF7F8A50"/>
    <w:rsid w:val="FF7FD601"/>
    <w:rsid w:val="FF999DB4"/>
    <w:rsid w:val="FF99D453"/>
    <w:rsid w:val="FF9F1BCA"/>
    <w:rsid w:val="FFAD9A79"/>
    <w:rsid w:val="FFB3B3A8"/>
    <w:rsid w:val="FFBB08BC"/>
    <w:rsid w:val="FFBF8681"/>
    <w:rsid w:val="FFBFAC4A"/>
    <w:rsid w:val="FFC9644B"/>
    <w:rsid w:val="FFD30D71"/>
    <w:rsid w:val="FFDFF90D"/>
    <w:rsid w:val="FFE58086"/>
    <w:rsid w:val="FFE6D0BC"/>
    <w:rsid w:val="FFE72E31"/>
    <w:rsid w:val="FFE81B3D"/>
    <w:rsid w:val="FFEF1410"/>
    <w:rsid w:val="FFEF59CA"/>
    <w:rsid w:val="FFF17BAF"/>
    <w:rsid w:val="FFF19B3A"/>
    <w:rsid w:val="FFF7AB5A"/>
    <w:rsid w:val="FFFCEAB6"/>
    <w:rsid w:val="FFFDA500"/>
    <w:rsid w:val="FFFE4BCE"/>
    <w:rsid w:val="FFFECBBC"/>
    <w:rsid w:val="FFFF0675"/>
    <w:rsid w:val="FFFF06F8"/>
    <w:rsid w:val="FFFF27CF"/>
    <w:rsid w:val="FFFF5704"/>
    <w:rsid w:val="FFFFCB97"/>
    <w:rsid w:val="FFFFCF08"/>
    <w:rsid w:val="FFFFE6B7"/>
    <w:rsid w:val="FFFFF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3">
    <w:name w:val="heading 1"/>
    <w:basedOn w:val="1"/>
    <w:next w:val="1"/>
    <w:qFormat/>
    <w:uiPriority w:val="0"/>
    <w:pPr>
      <w:keepNext/>
      <w:keepLines/>
      <w:spacing w:before="340" w:after="330" w:line="578" w:lineRule="auto"/>
      <w:outlineLvl w:val="0"/>
    </w:pPr>
    <w:rPr>
      <w:b/>
      <w:bCs/>
      <w:kern w:val="44"/>
      <w:sz w:val="44"/>
      <w:szCs w:val="44"/>
    </w:rPr>
  </w:style>
  <w:style w:type="paragraph" w:styleId="4">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5">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6">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7">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8">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9">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10">
    <w:name w:val="heading 8"/>
    <w:basedOn w:val="1"/>
    <w:next w:val="1"/>
    <w:semiHidden/>
    <w:unhideWhenUsed/>
    <w:qFormat/>
    <w:uiPriority w:val="0"/>
    <w:pPr>
      <w:keepNext/>
      <w:keepLines/>
      <w:spacing w:before="240" w:after="64" w:line="320" w:lineRule="auto"/>
      <w:outlineLvl w:val="7"/>
    </w:pPr>
    <w:rPr>
      <w:sz w:val="24"/>
      <w:szCs w:val="24"/>
    </w:rPr>
  </w:style>
  <w:style w:type="paragraph" w:styleId="11">
    <w:name w:val="heading 9"/>
    <w:basedOn w:val="1"/>
    <w:next w:val="1"/>
    <w:semiHidden/>
    <w:unhideWhenUsed/>
    <w:qFormat/>
    <w:uiPriority w:val="0"/>
    <w:pPr>
      <w:keepNext/>
      <w:keepLines/>
      <w:spacing w:before="240" w:after="64" w:line="320" w:lineRule="auto"/>
      <w:outlineLvl w:val="8"/>
    </w:pPr>
    <w:rPr>
      <w:szCs w:val="21"/>
    </w:rPr>
  </w:style>
  <w:style w:type="character" w:default="1" w:styleId="231">
    <w:name w:val="Default Paragraph Font"/>
    <w:semiHidden/>
    <w:qFormat/>
    <w:uiPriority w:val="0"/>
  </w:style>
  <w:style w:type="table" w:default="1" w:styleId="88">
    <w:name w:val="Normal Table"/>
    <w:semiHidden/>
    <w:qFormat/>
    <w:uiPriority w:val="0"/>
    <w:tblPr>
      <w:tblCellMar>
        <w:top w:w="0" w:type="dxa"/>
        <w:left w:w="108" w:type="dxa"/>
        <w:bottom w:w="0" w:type="dxa"/>
        <w:right w:w="108" w:type="dxa"/>
      </w:tblCellMar>
    </w:tblPr>
  </w:style>
  <w:style w:type="paragraph" w:styleId="2">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12">
    <w:name w:val="List 3"/>
    <w:basedOn w:val="1"/>
    <w:qFormat/>
    <w:uiPriority w:val="0"/>
    <w:pPr>
      <w:ind w:left="100" w:leftChars="400" w:hanging="200" w:hangingChars="200"/>
    </w:pPr>
  </w:style>
  <w:style w:type="paragraph" w:styleId="13">
    <w:name w:val="toc 7"/>
    <w:basedOn w:val="1"/>
    <w:next w:val="1"/>
    <w:qFormat/>
    <w:uiPriority w:val="0"/>
    <w:pPr>
      <w:ind w:left="2520" w:leftChars="1200"/>
    </w:pPr>
  </w:style>
  <w:style w:type="paragraph" w:styleId="14">
    <w:name w:val="List Number 2"/>
    <w:basedOn w:val="1"/>
    <w:qFormat/>
    <w:uiPriority w:val="0"/>
    <w:pPr>
      <w:numPr>
        <w:ilvl w:val="0"/>
        <w:numId w:val="1"/>
      </w:numPr>
    </w:pPr>
  </w:style>
  <w:style w:type="paragraph" w:styleId="15">
    <w:name w:val="table of authorities"/>
    <w:basedOn w:val="1"/>
    <w:next w:val="1"/>
    <w:qFormat/>
    <w:uiPriority w:val="0"/>
    <w:pPr>
      <w:ind w:left="420" w:leftChars="200"/>
    </w:pPr>
  </w:style>
  <w:style w:type="paragraph" w:styleId="16">
    <w:name w:val="Note Heading"/>
    <w:basedOn w:val="1"/>
    <w:next w:val="1"/>
    <w:qFormat/>
    <w:uiPriority w:val="0"/>
    <w:pPr>
      <w:jc w:val="center"/>
    </w:pPr>
  </w:style>
  <w:style w:type="paragraph" w:styleId="17">
    <w:name w:val="List Bullet 4"/>
    <w:basedOn w:val="1"/>
    <w:qFormat/>
    <w:uiPriority w:val="0"/>
    <w:pPr>
      <w:numPr>
        <w:ilvl w:val="0"/>
        <w:numId w:val="2"/>
      </w:numPr>
    </w:pPr>
  </w:style>
  <w:style w:type="paragraph" w:styleId="18">
    <w:name w:val="index 8"/>
    <w:basedOn w:val="1"/>
    <w:next w:val="1"/>
    <w:qFormat/>
    <w:uiPriority w:val="0"/>
    <w:pPr>
      <w:ind w:left="1400" w:leftChars="1400"/>
    </w:pPr>
  </w:style>
  <w:style w:type="paragraph" w:styleId="19">
    <w:name w:val="E-mail Signature"/>
    <w:basedOn w:val="1"/>
    <w:qFormat/>
    <w:uiPriority w:val="0"/>
  </w:style>
  <w:style w:type="paragraph" w:styleId="20">
    <w:name w:val="List Number"/>
    <w:basedOn w:val="1"/>
    <w:qFormat/>
    <w:uiPriority w:val="0"/>
    <w:pPr>
      <w:numPr>
        <w:ilvl w:val="0"/>
        <w:numId w:val="3"/>
      </w:numPr>
    </w:pPr>
  </w:style>
  <w:style w:type="paragraph" w:styleId="21">
    <w:name w:val="Normal Indent"/>
    <w:basedOn w:val="1"/>
    <w:qFormat/>
    <w:uiPriority w:val="0"/>
    <w:pPr>
      <w:ind w:firstLine="420" w:firstLineChars="200"/>
    </w:pPr>
  </w:style>
  <w:style w:type="paragraph" w:styleId="22">
    <w:name w:val="caption"/>
    <w:basedOn w:val="1"/>
    <w:next w:val="1"/>
    <w:semiHidden/>
    <w:unhideWhenUsed/>
    <w:qFormat/>
    <w:uiPriority w:val="0"/>
    <w:rPr>
      <w:rFonts w:ascii="Arial" w:hAnsi="Arial" w:eastAsia="黑体" w:cs="Arial"/>
      <w:sz w:val="20"/>
    </w:rPr>
  </w:style>
  <w:style w:type="paragraph" w:styleId="23">
    <w:name w:val="index 5"/>
    <w:basedOn w:val="1"/>
    <w:next w:val="1"/>
    <w:qFormat/>
    <w:uiPriority w:val="0"/>
    <w:pPr>
      <w:ind w:left="800" w:leftChars="800"/>
    </w:pPr>
  </w:style>
  <w:style w:type="paragraph" w:styleId="24">
    <w:name w:val="List Bullet"/>
    <w:basedOn w:val="1"/>
    <w:qFormat/>
    <w:uiPriority w:val="0"/>
    <w:pPr>
      <w:numPr>
        <w:ilvl w:val="0"/>
        <w:numId w:val="4"/>
      </w:numPr>
    </w:pPr>
  </w:style>
  <w:style w:type="paragraph" w:styleId="25">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26">
    <w:name w:val="Document Map"/>
    <w:basedOn w:val="1"/>
    <w:qFormat/>
    <w:uiPriority w:val="0"/>
    <w:pPr>
      <w:shd w:val="clear" w:color="auto" w:fill="000080"/>
    </w:pPr>
  </w:style>
  <w:style w:type="paragraph" w:styleId="27">
    <w:name w:val="toa heading"/>
    <w:basedOn w:val="1"/>
    <w:next w:val="1"/>
    <w:qFormat/>
    <w:uiPriority w:val="0"/>
    <w:pPr>
      <w:spacing w:before="120"/>
    </w:pPr>
    <w:rPr>
      <w:rFonts w:ascii="Arial" w:hAnsi="Arial" w:cs="Arial"/>
      <w:sz w:val="24"/>
      <w:szCs w:val="24"/>
    </w:rPr>
  </w:style>
  <w:style w:type="paragraph" w:styleId="28">
    <w:name w:val="annotation text"/>
    <w:basedOn w:val="1"/>
    <w:qFormat/>
    <w:uiPriority w:val="0"/>
    <w:pPr>
      <w:jc w:val="left"/>
    </w:pPr>
  </w:style>
  <w:style w:type="paragraph" w:styleId="29">
    <w:name w:val="index 6"/>
    <w:basedOn w:val="1"/>
    <w:next w:val="1"/>
    <w:qFormat/>
    <w:uiPriority w:val="0"/>
    <w:pPr>
      <w:ind w:left="1000" w:leftChars="1000"/>
    </w:pPr>
  </w:style>
  <w:style w:type="paragraph" w:styleId="30">
    <w:name w:val="Salutation"/>
    <w:basedOn w:val="1"/>
    <w:next w:val="1"/>
    <w:qFormat/>
    <w:uiPriority w:val="0"/>
  </w:style>
  <w:style w:type="paragraph" w:styleId="31">
    <w:name w:val="Body Text 3"/>
    <w:basedOn w:val="1"/>
    <w:qFormat/>
    <w:uiPriority w:val="0"/>
    <w:pPr>
      <w:spacing w:after="120"/>
    </w:pPr>
    <w:rPr>
      <w:sz w:val="16"/>
      <w:szCs w:val="16"/>
    </w:rPr>
  </w:style>
  <w:style w:type="paragraph" w:styleId="32">
    <w:name w:val="Closing"/>
    <w:basedOn w:val="1"/>
    <w:qFormat/>
    <w:uiPriority w:val="0"/>
    <w:pPr>
      <w:ind w:left="100" w:leftChars="2100"/>
    </w:pPr>
  </w:style>
  <w:style w:type="paragraph" w:styleId="33">
    <w:name w:val="List Bullet 3"/>
    <w:basedOn w:val="1"/>
    <w:qFormat/>
    <w:uiPriority w:val="0"/>
    <w:pPr>
      <w:numPr>
        <w:ilvl w:val="0"/>
        <w:numId w:val="5"/>
      </w:numPr>
    </w:pPr>
  </w:style>
  <w:style w:type="paragraph" w:styleId="34">
    <w:name w:val="Body Text"/>
    <w:basedOn w:val="1"/>
    <w:qFormat/>
    <w:uiPriority w:val="0"/>
    <w:pPr>
      <w:spacing w:after="120"/>
    </w:pPr>
  </w:style>
  <w:style w:type="paragraph" w:styleId="35">
    <w:name w:val="Body Text Indent"/>
    <w:basedOn w:val="1"/>
    <w:qFormat/>
    <w:uiPriority w:val="0"/>
    <w:pPr>
      <w:spacing w:after="120"/>
      <w:ind w:left="420" w:leftChars="200"/>
    </w:pPr>
  </w:style>
  <w:style w:type="paragraph" w:styleId="36">
    <w:name w:val="List Number 3"/>
    <w:basedOn w:val="1"/>
    <w:qFormat/>
    <w:uiPriority w:val="0"/>
    <w:pPr>
      <w:numPr>
        <w:ilvl w:val="0"/>
        <w:numId w:val="6"/>
      </w:numPr>
    </w:pPr>
  </w:style>
  <w:style w:type="paragraph" w:styleId="37">
    <w:name w:val="List 2"/>
    <w:basedOn w:val="1"/>
    <w:qFormat/>
    <w:uiPriority w:val="0"/>
    <w:pPr>
      <w:ind w:left="100" w:leftChars="200" w:hanging="200" w:hangingChars="200"/>
    </w:pPr>
  </w:style>
  <w:style w:type="paragraph" w:styleId="38">
    <w:name w:val="List Continue"/>
    <w:basedOn w:val="1"/>
    <w:qFormat/>
    <w:uiPriority w:val="0"/>
    <w:pPr>
      <w:spacing w:after="120"/>
      <w:ind w:left="420" w:leftChars="200"/>
    </w:pPr>
  </w:style>
  <w:style w:type="paragraph" w:styleId="39">
    <w:name w:val="Block Text"/>
    <w:basedOn w:val="1"/>
    <w:qFormat/>
    <w:uiPriority w:val="0"/>
    <w:pPr>
      <w:spacing w:after="120"/>
      <w:ind w:left="1440" w:leftChars="700" w:right="1440" w:rightChars="700"/>
    </w:pPr>
  </w:style>
  <w:style w:type="paragraph" w:styleId="40">
    <w:name w:val="List Bullet 2"/>
    <w:basedOn w:val="1"/>
    <w:qFormat/>
    <w:uiPriority w:val="0"/>
    <w:pPr>
      <w:numPr>
        <w:ilvl w:val="0"/>
        <w:numId w:val="7"/>
      </w:numPr>
    </w:pPr>
  </w:style>
  <w:style w:type="paragraph" w:styleId="41">
    <w:name w:val="HTML Address"/>
    <w:basedOn w:val="1"/>
    <w:qFormat/>
    <w:uiPriority w:val="0"/>
    <w:rPr>
      <w:i/>
      <w:iCs/>
    </w:rPr>
  </w:style>
  <w:style w:type="paragraph" w:styleId="42">
    <w:name w:val="index 4"/>
    <w:basedOn w:val="1"/>
    <w:next w:val="1"/>
    <w:qFormat/>
    <w:uiPriority w:val="0"/>
    <w:pPr>
      <w:ind w:left="600" w:leftChars="600"/>
    </w:pPr>
  </w:style>
  <w:style w:type="paragraph" w:styleId="43">
    <w:name w:val="toc 5"/>
    <w:basedOn w:val="1"/>
    <w:next w:val="1"/>
    <w:qFormat/>
    <w:uiPriority w:val="0"/>
    <w:pPr>
      <w:ind w:left="1680" w:leftChars="800"/>
    </w:pPr>
  </w:style>
  <w:style w:type="paragraph" w:styleId="44">
    <w:name w:val="toc 3"/>
    <w:basedOn w:val="1"/>
    <w:next w:val="1"/>
    <w:qFormat/>
    <w:uiPriority w:val="0"/>
    <w:pPr>
      <w:ind w:left="840" w:leftChars="400"/>
    </w:pPr>
  </w:style>
  <w:style w:type="paragraph" w:styleId="45">
    <w:name w:val="Plain Text"/>
    <w:basedOn w:val="1"/>
    <w:qFormat/>
    <w:uiPriority w:val="0"/>
    <w:rPr>
      <w:rFonts w:ascii="宋体" w:hAnsi="Courier New" w:cs="Courier New"/>
      <w:szCs w:val="21"/>
    </w:rPr>
  </w:style>
  <w:style w:type="paragraph" w:styleId="46">
    <w:name w:val="List Bullet 5"/>
    <w:basedOn w:val="1"/>
    <w:qFormat/>
    <w:uiPriority w:val="0"/>
    <w:pPr>
      <w:numPr>
        <w:ilvl w:val="0"/>
        <w:numId w:val="8"/>
      </w:numPr>
    </w:pPr>
  </w:style>
  <w:style w:type="paragraph" w:styleId="47">
    <w:name w:val="List Number 4"/>
    <w:basedOn w:val="1"/>
    <w:qFormat/>
    <w:uiPriority w:val="0"/>
    <w:pPr>
      <w:numPr>
        <w:ilvl w:val="0"/>
        <w:numId w:val="9"/>
      </w:numPr>
    </w:pPr>
  </w:style>
  <w:style w:type="paragraph" w:styleId="48">
    <w:name w:val="toc 8"/>
    <w:basedOn w:val="1"/>
    <w:next w:val="1"/>
    <w:qFormat/>
    <w:uiPriority w:val="0"/>
    <w:pPr>
      <w:ind w:left="2940" w:leftChars="1400"/>
    </w:pPr>
  </w:style>
  <w:style w:type="paragraph" w:styleId="49">
    <w:name w:val="index 3"/>
    <w:basedOn w:val="1"/>
    <w:next w:val="1"/>
    <w:qFormat/>
    <w:uiPriority w:val="0"/>
    <w:pPr>
      <w:ind w:left="400" w:leftChars="400"/>
    </w:pPr>
  </w:style>
  <w:style w:type="paragraph" w:styleId="50">
    <w:name w:val="Date"/>
    <w:basedOn w:val="1"/>
    <w:next w:val="1"/>
    <w:qFormat/>
    <w:uiPriority w:val="0"/>
    <w:pPr>
      <w:ind w:left="100" w:leftChars="2500"/>
    </w:pPr>
  </w:style>
  <w:style w:type="paragraph" w:styleId="51">
    <w:name w:val="Body Text Indent 2"/>
    <w:basedOn w:val="1"/>
    <w:qFormat/>
    <w:uiPriority w:val="0"/>
    <w:pPr>
      <w:spacing w:after="120" w:line="480" w:lineRule="auto"/>
      <w:ind w:left="420" w:leftChars="200"/>
    </w:pPr>
  </w:style>
  <w:style w:type="paragraph" w:styleId="52">
    <w:name w:val="endnote text"/>
    <w:basedOn w:val="1"/>
    <w:qFormat/>
    <w:uiPriority w:val="0"/>
    <w:pPr>
      <w:snapToGrid w:val="0"/>
      <w:jc w:val="left"/>
    </w:pPr>
  </w:style>
  <w:style w:type="paragraph" w:styleId="53">
    <w:name w:val="List Continue 5"/>
    <w:basedOn w:val="1"/>
    <w:qFormat/>
    <w:uiPriority w:val="0"/>
    <w:pPr>
      <w:spacing w:after="120"/>
      <w:ind w:left="2100" w:leftChars="1000"/>
    </w:pPr>
  </w:style>
  <w:style w:type="paragraph" w:styleId="54">
    <w:name w:val="Balloon Text"/>
    <w:basedOn w:val="1"/>
    <w:qFormat/>
    <w:uiPriority w:val="0"/>
    <w:rPr>
      <w:sz w:val="16"/>
      <w:szCs w:val="16"/>
    </w:rPr>
  </w:style>
  <w:style w:type="paragraph" w:styleId="55">
    <w:name w:val="footer"/>
    <w:basedOn w:val="1"/>
    <w:qFormat/>
    <w:uiPriority w:val="0"/>
    <w:pPr>
      <w:tabs>
        <w:tab w:val="center" w:pos="4153"/>
        <w:tab w:val="right" w:pos="8306"/>
      </w:tabs>
      <w:snapToGrid w:val="0"/>
      <w:jc w:val="left"/>
    </w:pPr>
    <w:rPr>
      <w:sz w:val="18"/>
      <w:szCs w:val="18"/>
    </w:rPr>
  </w:style>
  <w:style w:type="paragraph" w:styleId="56">
    <w:name w:val="envelope return"/>
    <w:basedOn w:val="1"/>
    <w:qFormat/>
    <w:uiPriority w:val="0"/>
    <w:pPr>
      <w:snapToGrid w:val="0"/>
    </w:pPr>
    <w:rPr>
      <w:rFonts w:ascii="Arial" w:hAnsi="Arial" w:cs="Arial"/>
    </w:rPr>
  </w:style>
  <w:style w:type="paragraph" w:styleId="57">
    <w:name w:val="header"/>
    <w:basedOn w:val="1"/>
    <w:qFormat/>
    <w:uiPriority w:val="0"/>
    <w:pPr>
      <w:tabs>
        <w:tab w:val="center" w:pos="4153"/>
        <w:tab w:val="right" w:pos="8306"/>
      </w:tabs>
      <w:snapToGrid w:val="0"/>
    </w:pPr>
    <w:rPr>
      <w:sz w:val="18"/>
      <w:szCs w:val="18"/>
    </w:rPr>
  </w:style>
  <w:style w:type="paragraph" w:styleId="58">
    <w:name w:val="Signature"/>
    <w:basedOn w:val="1"/>
    <w:qFormat/>
    <w:uiPriority w:val="0"/>
    <w:pPr>
      <w:ind w:left="100" w:leftChars="2100"/>
    </w:pPr>
  </w:style>
  <w:style w:type="paragraph" w:styleId="59">
    <w:name w:val="toc 1"/>
    <w:basedOn w:val="1"/>
    <w:next w:val="1"/>
    <w:qFormat/>
    <w:uiPriority w:val="0"/>
  </w:style>
  <w:style w:type="paragraph" w:styleId="60">
    <w:name w:val="List Continue 4"/>
    <w:basedOn w:val="1"/>
    <w:qFormat/>
    <w:uiPriority w:val="0"/>
    <w:pPr>
      <w:spacing w:after="120"/>
      <w:ind w:left="1680" w:leftChars="800"/>
    </w:pPr>
  </w:style>
  <w:style w:type="paragraph" w:styleId="61">
    <w:name w:val="toc 4"/>
    <w:basedOn w:val="1"/>
    <w:next w:val="1"/>
    <w:qFormat/>
    <w:uiPriority w:val="0"/>
    <w:pPr>
      <w:ind w:left="1260" w:leftChars="600"/>
    </w:pPr>
  </w:style>
  <w:style w:type="paragraph" w:styleId="62">
    <w:name w:val="index heading"/>
    <w:basedOn w:val="1"/>
    <w:next w:val="63"/>
    <w:qFormat/>
    <w:uiPriority w:val="0"/>
    <w:rPr>
      <w:rFonts w:ascii="Arial" w:hAnsi="Arial" w:cs="Arial"/>
      <w:b/>
      <w:bCs/>
    </w:rPr>
  </w:style>
  <w:style w:type="paragraph" w:styleId="63">
    <w:name w:val="index 1"/>
    <w:basedOn w:val="1"/>
    <w:next w:val="1"/>
    <w:qFormat/>
    <w:uiPriority w:val="0"/>
  </w:style>
  <w:style w:type="paragraph" w:styleId="64">
    <w:name w:val="Subtitle"/>
    <w:basedOn w:val="1"/>
    <w:qFormat/>
    <w:uiPriority w:val="0"/>
    <w:pPr>
      <w:spacing w:before="240" w:after="60" w:line="312" w:lineRule="auto"/>
      <w:jc w:val="center"/>
      <w:outlineLvl w:val="1"/>
    </w:pPr>
    <w:rPr>
      <w:rFonts w:ascii="Arial" w:hAnsi="Arial" w:cs="Arial"/>
      <w:b/>
      <w:bCs/>
      <w:kern w:val="28"/>
      <w:sz w:val="32"/>
      <w:szCs w:val="32"/>
    </w:rPr>
  </w:style>
  <w:style w:type="paragraph" w:styleId="65">
    <w:name w:val="List Number 5"/>
    <w:basedOn w:val="1"/>
    <w:qFormat/>
    <w:uiPriority w:val="0"/>
    <w:pPr>
      <w:numPr>
        <w:ilvl w:val="0"/>
        <w:numId w:val="10"/>
      </w:numPr>
    </w:pPr>
  </w:style>
  <w:style w:type="paragraph" w:styleId="66">
    <w:name w:val="List"/>
    <w:basedOn w:val="1"/>
    <w:qFormat/>
    <w:uiPriority w:val="0"/>
    <w:pPr>
      <w:ind w:left="200" w:hanging="200" w:hangingChars="200"/>
    </w:pPr>
  </w:style>
  <w:style w:type="paragraph" w:styleId="67">
    <w:name w:val="footnote text"/>
    <w:basedOn w:val="1"/>
    <w:qFormat/>
    <w:uiPriority w:val="0"/>
    <w:pPr>
      <w:snapToGrid w:val="0"/>
      <w:jc w:val="left"/>
    </w:pPr>
    <w:rPr>
      <w:sz w:val="18"/>
      <w:szCs w:val="18"/>
    </w:rPr>
  </w:style>
  <w:style w:type="paragraph" w:styleId="68">
    <w:name w:val="toc 6"/>
    <w:basedOn w:val="1"/>
    <w:next w:val="1"/>
    <w:qFormat/>
    <w:uiPriority w:val="0"/>
    <w:pPr>
      <w:ind w:left="2100" w:leftChars="1000"/>
    </w:pPr>
  </w:style>
  <w:style w:type="paragraph" w:styleId="69">
    <w:name w:val="List 5"/>
    <w:basedOn w:val="1"/>
    <w:qFormat/>
    <w:uiPriority w:val="0"/>
    <w:pPr>
      <w:ind w:left="100" w:leftChars="800" w:hanging="200" w:hangingChars="200"/>
    </w:pPr>
  </w:style>
  <w:style w:type="paragraph" w:styleId="70">
    <w:name w:val="Body Text Indent 3"/>
    <w:basedOn w:val="1"/>
    <w:qFormat/>
    <w:uiPriority w:val="0"/>
    <w:pPr>
      <w:spacing w:after="120"/>
      <w:ind w:left="420" w:leftChars="200"/>
    </w:pPr>
    <w:rPr>
      <w:sz w:val="16"/>
      <w:szCs w:val="16"/>
    </w:rPr>
  </w:style>
  <w:style w:type="paragraph" w:styleId="71">
    <w:name w:val="index 7"/>
    <w:basedOn w:val="1"/>
    <w:next w:val="1"/>
    <w:qFormat/>
    <w:uiPriority w:val="0"/>
    <w:pPr>
      <w:ind w:left="1200" w:leftChars="1200"/>
    </w:pPr>
  </w:style>
  <w:style w:type="paragraph" w:styleId="72">
    <w:name w:val="index 9"/>
    <w:basedOn w:val="1"/>
    <w:next w:val="1"/>
    <w:qFormat/>
    <w:uiPriority w:val="0"/>
    <w:pPr>
      <w:ind w:left="1600" w:leftChars="1600"/>
    </w:pPr>
  </w:style>
  <w:style w:type="paragraph" w:styleId="73">
    <w:name w:val="table of figures"/>
    <w:basedOn w:val="1"/>
    <w:next w:val="1"/>
    <w:qFormat/>
    <w:uiPriority w:val="0"/>
    <w:pPr>
      <w:ind w:leftChars="200" w:hanging="200" w:hangingChars="200"/>
    </w:pPr>
  </w:style>
  <w:style w:type="paragraph" w:styleId="74">
    <w:name w:val="toc 2"/>
    <w:basedOn w:val="1"/>
    <w:next w:val="1"/>
    <w:qFormat/>
    <w:uiPriority w:val="0"/>
    <w:pPr>
      <w:ind w:left="420" w:leftChars="200"/>
    </w:pPr>
  </w:style>
  <w:style w:type="paragraph" w:styleId="75">
    <w:name w:val="toc 9"/>
    <w:basedOn w:val="1"/>
    <w:next w:val="1"/>
    <w:qFormat/>
    <w:uiPriority w:val="0"/>
    <w:pPr>
      <w:ind w:left="3360" w:leftChars="1600"/>
    </w:pPr>
  </w:style>
  <w:style w:type="paragraph" w:styleId="76">
    <w:name w:val="Body Text 2"/>
    <w:basedOn w:val="1"/>
    <w:qFormat/>
    <w:uiPriority w:val="0"/>
    <w:pPr>
      <w:spacing w:after="120" w:line="480" w:lineRule="auto"/>
    </w:pPr>
  </w:style>
  <w:style w:type="paragraph" w:styleId="77">
    <w:name w:val="List 4"/>
    <w:basedOn w:val="1"/>
    <w:qFormat/>
    <w:uiPriority w:val="0"/>
    <w:pPr>
      <w:ind w:left="100" w:leftChars="600" w:hanging="200" w:hangingChars="200"/>
    </w:pPr>
  </w:style>
  <w:style w:type="paragraph" w:styleId="78">
    <w:name w:val="List Continue 2"/>
    <w:basedOn w:val="1"/>
    <w:qFormat/>
    <w:uiPriority w:val="0"/>
    <w:pPr>
      <w:spacing w:after="120"/>
      <w:ind w:left="840" w:leftChars="400"/>
    </w:pPr>
  </w:style>
  <w:style w:type="paragraph" w:styleId="79">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0">
    <w:name w:val="HTML Preformatted"/>
    <w:basedOn w:val="1"/>
    <w:qFormat/>
    <w:uiPriority w:val="0"/>
    <w:rPr>
      <w:rFonts w:ascii="Courier New" w:hAnsi="Courier New" w:cs="Courier New"/>
      <w:sz w:val="20"/>
    </w:rPr>
  </w:style>
  <w:style w:type="paragraph" w:styleId="81">
    <w:name w:val="Normal (Web)"/>
    <w:basedOn w:val="1"/>
    <w:qFormat/>
    <w:uiPriority w:val="0"/>
    <w:rPr>
      <w:sz w:val="24"/>
      <w:szCs w:val="24"/>
    </w:rPr>
  </w:style>
  <w:style w:type="paragraph" w:styleId="82">
    <w:name w:val="List Continue 3"/>
    <w:basedOn w:val="1"/>
    <w:qFormat/>
    <w:uiPriority w:val="0"/>
    <w:pPr>
      <w:spacing w:after="120"/>
      <w:ind w:left="1260" w:leftChars="600"/>
    </w:pPr>
  </w:style>
  <w:style w:type="paragraph" w:styleId="83">
    <w:name w:val="index 2"/>
    <w:basedOn w:val="1"/>
    <w:next w:val="1"/>
    <w:qFormat/>
    <w:uiPriority w:val="0"/>
    <w:pPr>
      <w:ind w:left="200" w:leftChars="200"/>
    </w:pPr>
  </w:style>
  <w:style w:type="paragraph" w:styleId="84">
    <w:name w:val="Title"/>
    <w:basedOn w:val="1"/>
    <w:qFormat/>
    <w:uiPriority w:val="0"/>
    <w:pPr>
      <w:spacing w:before="240" w:after="60"/>
      <w:jc w:val="center"/>
      <w:outlineLvl w:val="0"/>
    </w:pPr>
    <w:rPr>
      <w:rFonts w:ascii="Arial" w:hAnsi="Arial" w:cs="Arial"/>
      <w:b/>
      <w:bCs/>
      <w:sz w:val="32"/>
      <w:szCs w:val="32"/>
    </w:rPr>
  </w:style>
  <w:style w:type="paragraph" w:styleId="85">
    <w:name w:val="annotation subject"/>
    <w:basedOn w:val="28"/>
    <w:next w:val="28"/>
    <w:qFormat/>
    <w:uiPriority w:val="0"/>
    <w:rPr>
      <w:b/>
      <w:bCs/>
    </w:rPr>
  </w:style>
  <w:style w:type="paragraph" w:styleId="86">
    <w:name w:val="Body Text First Indent"/>
    <w:basedOn w:val="34"/>
    <w:qFormat/>
    <w:uiPriority w:val="0"/>
    <w:pPr>
      <w:ind w:firstLine="420" w:firstLineChars="100"/>
    </w:pPr>
  </w:style>
  <w:style w:type="paragraph" w:styleId="87">
    <w:name w:val="Body Text First Indent 2"/>
    <w:basedOn w:val="35"/>
    <w:qFormat/>
    <w:uiPriority w:val="0"/>
    <w:pPr>
      <w:ind w:firstLine="420" w:firstLineChars="200"/>
    </w:pPr>
  </w:style>
  <w:style w:type="table" w:styleId="89">
    <w:name w:val="Table Grid"/>
    <w:basedOn w:val="8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0">
    <w:name w:val="Table Theme"/>
    <w:basedOn w:val="8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Colorful 1"/>
    <w:basedOn w:val="88"/>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2">
    <w:name w:val="Table Colorful 2"/>
    <w:basedOn w:val="88"/>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3">
    <w:name w:val="Table Colorful 3"/>
    <w:basedOn w:val="88"/>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4">
    <w:name w:val="Table Elegant"/>
    <w:basedOn w:val="88"/>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5">
    <w:name w:val="Table Classic 1"/>
    <w:basedOn w:val="88"/>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6">
    <w:name w:val="Table Classic 2"/>
    <w:basedOn w:val="88"/>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7">
    <w:name w:val="Table Classic 3"/>
    <w:basedOn w:val="88"/>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8">
    <w:name w:val="Table Classic 4"/>
    <w:basedOn w:val="88"/>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99">
    <w:name w:val="Table Simple 1"/>
    <w:basedOn w:val="88"/>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0">
    <w:name w:val="Table Simple 2"/>
    <w:basedOn w:val="88"/>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01">
    <w:name w:val="Table Simple 3"/>
    <w:basedOn w:val="88"/>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2">
    <w:name w:val="Table Subtle 1"/>
    <w:basedOn w:val="88"/>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3">
    <w:name w:val="Table Subtle 2"/>
    <w:basedOn w:val="88"/>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3D effects 1"/>
    <w:basedOn w:val="88"/>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105">
    <w:name w:val="Table 3D effects 2"/>
    <w:basedOn w:val="88"/>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106">
    <w:name w:val="Table 3D effects 3"/>
    <w:basedOn w:val="88"/>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107">
    <w:name w:val="Table List 1"/>
    <w:basedOn w:val="88"/>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8">
    <w:name w:val="Table List 2"/>
    <w:basedOn w:val="88"/>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3"/>
    <w:basedOn w:val="88"/>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0">
    <w:name w:val="Table List 4"/>
    <w:basedOn w:val="88"/>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11">
    <w:name w:val="Table List 5"/>
    <w:basedOn w:val="88"/>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12">
    <w:name w:val="Table List 6"/>
    <w:basedOn w:val="88"/>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3">
    <w:name w:val="Table List 7"/>
    <w:basedOn w:val="88"/>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4">
    <w:name w:val="Table List 8"/>
    <w:basedOn w:val="88"/>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5">
    <w:name w:val="Table Contemporary"/>
    <w:basedOn w:val="88"/>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6">
    <w:name w:val="Table Columns 1"/>
    <w:basedOn w:val="88"/>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7">
    <w:name w:val="Table Columns 2"/>
    <w:basedOn w:val="88"/>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3"/>
    <w:basedOn w:val="88"/>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19">
    <w:name w:val="Table Columns 4"/>
    <w:basedOn w:val="88"/>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88"/>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Grid 1"/>
    <w:basedOn w:val="88"/>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2">
    <w:name w:val="Table Grid 2"/>
    <w:basedOn w:val="88"/>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3">
    <w:name w:val="Table Grid 3"/>
    <w:basedOn w:val="88"/>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4"/>
    <w:basedOn w:val="88"/>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5">
    <w:name w:val="Table Grid 5"/>
    <w:basedOn w:val="88"/>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6"/>
    <w:basedOn w:val="88"/>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7"/>
    <w:basedOn w:val="88"/>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8"/>
    <w:basedOn w:val="88"/>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9">
    <w:name w:val="Table Web 1"/>
    <w:basedOn w:val="88"/>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0">
    <w:name w:val="Table Web 2"/>
    <w:basedOn w:val="88"/>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3"/>
    <w:basedOn w:val="88"/>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Professional"/>
    <w:basedOn w:val="88"/>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3">
    <w:name w:val="Light Shading"/>
    <w:basedOn w:val="88"/>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34">
    <w:name w:val="Light Shading Accent 1"/>
    <w:basedOn w:val="88"/>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35">
    <w:name w:val="Light Shading Accent 2"/>
    <w:basedOn w:val="88"/>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36">
    <w:name w:val="Light Shading Accent 3"/>
    <w:basedOn w:val="88"/>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37">
    <w:name w:val="Light Shading Accent 4"/>
    <w:basedOn w:val="88"/>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38">
    <w:name w:val="Light Shading Accent 5"/>
    <w:basedOn w:val="88"/>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39">
    <w:name w:val="Light Shading Accent 6"/>
    <w:basedOn w:val="88"/>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40">
    <w:name w:val="Light List"/>
    <w:basedOn w:val="88"/>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41">
    <w:name w:val="Light List Accent 1"/>
    <w:basedOn w:val="88"/>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42">
    <w:name w:val="Light List Accent 2"/>
    <w:basedOn w:val="88"/>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43">
    <w:name w:val="Light List Accent 3"/>
    <w:basedOn w:val="88"/>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44">
    <w:name w:val="Light List Accent 4"/>
    <w:basedOn w:val="88"/>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45">
    <w:name w:val="Light List Accent 5"/>
    <w:basedOn w:val="88"/>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46">
    <w:name w:val="Light List Accent 6"/>
    <w:basedOn w:val="88"/>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47">
    <w:name w:val="Light Grid"/>
    <w:basedOn w:val="88"/>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48">
    <w:name w:val="Light Grid Accent 1"/>
    <w:basedOn w:val="88"/>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49">
    <w:name w:val="Light Grid Accent 2"/>
    <w:basedOn w:val="88"/>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50">
    <w:name w:val="Light Grid Accent 3"/>
    <w:basedOn w:val="88"/>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51">
    <w:name w:val="Light Grid Accent 4"/>
    <w:basedOn w:val="88"/>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52">
    <w:name w:val="Light Grid Accent 5"/>
    <w:basedOn w:val="88"/>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53">
    <w:name w:val="Light Grid Accent 6"/>
    <w:basedOn w:val="88"/>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54">
    <w:name w:val="Medium Shading 1"/>
    <w:basedOn w:val="88"/>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55">
    <w:name w:val="Medium Shading 1 Accent 1"/>
    <w:basedOn w:val="88"/>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56">
    <w:name w:val="Medium Shading 1 Accent 2"/>
    <w:basedOn w:val="88"/>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57">
    <w:name w:val="Medium Shading 1 Accent 3"/>
    <w:basedOn w:val="88"/>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58">
    <w:name w:val="Medium Shading 1 Accent 4"/>
    <w:basedOn w:val="88"/>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59">
    <w:name w:val="Medium Shading 1 Accent 5"/>
    <w:basedOn w:val="88"/>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60">
    <w:name w:val="Medium Shading 1 Accent 6"/>
    <w:basedOn w:val="88"/>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61">
    <w:name w:val="Medium Shading 2"/>
    <w:basedOn w:val="88"/>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62">
    <w:name w:val="Medium Shading 2 Accent 1"/>
    <w:basedOn w:val="88"/>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63">
    <w:name w:val="Medium Shading 2 Accent 2"/>
    <w:basedOn w:val="88"/>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64">
    <w:name w:val="Medium Shading 2 Accent 3"/>
    <w:basedOn w:val="88"/>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65">
    <w:name w:val="Medium Shading 2 Accent 4"/>
    <w:basedOn w:val="88"/>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66">
    <w:name w:val="Medium Shading 2 Accent 5"/>
    <w:basedOn w:val="88"/>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67">
    <w:name w:val="Medium Shading 2 Accent 6"/>
    <w:basedOn w:val="88"/>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68">
    <w:name w:val="Medium List 1"/>
    <w:basedOn w:val="88"/>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69">
    <w:name w:val="Medium List 1 Accent 1"/>
    <w:basedOn w:val="88"/>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70">
    <w:name w:val="Medium List 1 Accent 2"/>
    <w:basedOn w:val="88"/>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71">
    <w:name w:val="Medium List 1 Accent 3"/>
    <w:basedOn w:val="88"/>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72">
    <w:name w:val="Medium List 1 Accent 4"/>
    <w:basedOn w:val="88"/>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73">
    <w:name w:val="Medium List 1 Accent 5"/>
    <w:basedOn w:val="88"/>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74">
    <w:name w:val="Medium List 1 Accent 6"/>
    <w:basedOn w:val="88"/>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75">
    <w:name w:val="Medium List 2"/>
    <w:basedOn w:val="88"/>
    <w:qFormat/>
    <w:uiPriority w:val="66"/>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76">
    <w:name w:val="Medium List 2 Accent 1"/>
    <w:basedOn w:val="88"/>
    <w:qFormat/>
    <w:uiPriority w:val="66"/>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77">
    <w:name w:val="Medium List 2 Accent 2"/>
    <w:basedOn w:val="88"/>
    <w:qFormat/>
    <w:uiPriority w:val="66"/>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78">
    <w:name w:val="Medium List 2 Accent 3"/>
    <w:basedOn w:val="88"/>
    <w:qFormat/>
    <w:uiPriority w:val="66"/>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79">
    <w:name w:val="Medium List 2 Accent 4"/>
    <w:basedOn w:val="88"/>
    <w:qFormat/>
    <w:uiPriority w:val="66"/>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80">
    <w:name w:val="Medium List 2 Accent 5"/>
    <w:basedOn w:val="88"/>
    <w:qFormat/>
    <w:uiPriority w:val="66"/>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81">
    <w:name w:val="Medium List 2 Accent 6"/>
    <w:basedOn w:val="88"/>
    <w:qFormat/>
    <w:uiPriority w:val="66"/>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182">
    <w:name w:val="Medium Grid 1"/>
    <w:basedOn w:val="88"/>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83">
    <w:name w:val="Medium Grid 1 Accent 1"/>
    <w:basedOn w:val="88"/>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184">
    <w:name w:val="Medium Grid 1 Accent 2"/>
    <w:basedOn w:val="88"/>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185">
    <w:name w:val="Medium Grid 1 Accent 3"/>
    <w:basedOn w:val="88"/>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86">
    <w:name w:val="Medium Grid 1 Accent 4"/>
    <w:basedOn w:val="88"/>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187">
    <w:name w:val="Medium Grid 1 Accent 5"/>
    <w:basedOn w:val="88"/>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188">
    <w:name w:val="Medium Grid 1 Accent 6"/>
    <w:basedOn w:val="88"/>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189">
    <w:name w:val="Medium Grid 2"/>
    <w:basedOn w:val="88"/>
    <w:qFormat/>
    <w:uiPriority w:val="68"/>
    <w:rPr>
      <w:rFonts w:ascii="宋体" w:hAnsi="宋体"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190">
    <w:name w:val="Medium Grid 2 Accent 1"/>
    <w:basedOn w:val="88"/>
    <w:qFormat/>
    <w:uiPriority w:val="68"/>
    <w:rPr>
      <w:rFonts w:ascii="宋体" w:hAnsi="宋体"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191">
    <w:name w:val="Medium Grid 2 Accent 2"/>
    <w:basedOn w:val="88"/>
    <w:qFormat/>
    <w:uiPriority w:val="68"/>
    <w:rPr>
      <w:rFonts w:ascii="宋体" w:hAnsi="宋体"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192">
    <w:name w:val="Medium Grid 2 Accent 3"/>
    <w:basedOn w:val="88"/>
    <w:qFormat/>
    <w:uiPriority w:val="68"/>
    <w:rPr>
      <w:rFonts w:ascii="宋体" w:hAnsi="宋体"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193">
    <w:name w:val="Medium Grid 2 Accent 4"/>
    <w:basedOn w:val="88"/>
    <w:qFormat/>
    <w:uiPriority w:val="68"/>
    <w:rPr>
      <w:rFonts w:ascii="宋体" w:hAnsi="宋体"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194">
    <w:name w:val="Medium Grid 2 Accent 5"/>
    <w:basedOn w:val="88"/>
    <w:qFormat/>
    <w:uiPriority w:val="68"/>
    <w:rPr>
      <w:rFonts w:ascii="宋体" w:hAnsi="宋体"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195">
    <w:name w:val="Medium Grid 2 Accent 6"/>
    <w:basedOn w:val="88"/>
    <w:qFormat/>
    <w:uiPriority w:val="68"/>
    <w:rPr>
      <w:rFonts w:ascii="宋体" w:hAnsi="宋体"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196">
    <w:name w:val="Medium Grid 3"/>
    <w:basedOn w:val="88"/>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197">
    <w:name w:val="Medium Grid 3 Accent 1"/>
    <w:basedOn w:val="88"/>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198">
    <w:name w:val="Medium Grid 3 Accent 2"/>
    <w:basedOn w:val="88"/>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199">
    <w:name w:val="Medium Grid 3 Accent 3"/>
    <w:basedOn w:val="88"/>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00">
    <w:name w:val="Medium Grid 3 Accent 4"/>
    <w:basedOn w:val="88"/>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01">
    <w:name w:val="Medium Grid 3 Accent 5"/>
    <w:basedOn w:val="88"/>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02">
    <w:name w:val="Medium Grid 3 Accent 6"/>
    <w:basedOn w:val="88"/>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03">
    <w:name w:val="Dark List"/>
    <w:basedOn w:val="88"/>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04">
    <w:name w:val="Dark List Accent 1"/>
    <w:basedOn w:val="88"/>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05">
    <w:name w:val="Dark List Accent 2"/>
    <w:basedOn w:val="88"/>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06">
    <w:name w:val="Dark List Accent 3"/>
    <w:basedOn w:val="88"/>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07">
    <w:name w:val="Dark List Accent 4"/>
    <w:basedOn w:val="88"/>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08">
    <w:name w:val="Dark List Accent 5"/>
    <w:basedOn w:val="88"/>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09">
    <w:name w:val="Dark List Accent 6"/>
    <w:basedOn w:val="88"/>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10">
    <w:name w:val="Colorful Shading"/>
    <w:basedOn w:val="88"/>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11">
    <w:name w:val="Colorful Shading Accent 1"/>
    <w:basedOn w:val="88"/>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12">
    <w:name w:val="Colorful Shading Accent 2"/>
    <w:basedOn w:val="88"/>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13">
    <w:name w:val="Colorful Shading Accent 3"/>
    <w:basedOn w:val="88"/>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14">
    <w:name w:val="Colorful Shading Accent 4"/>
    <w:basedOn w:val="88"/>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15">
    <w:name w:val="Colorful Shading Accent 5"/>
    <w:basedOn w:val="88"/>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16">
    <w:name w:val="Colorful Shading Accent 6"/>
    <w:basedOn w:val="88"/>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17">
    <w:name w:val="Colorful List"/>
    <w:basedOn w:val="88"/>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18">
    <w:name w:val="Colorful List Accent 1"/>
    <w:basedOn w:val="88"/>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19">
    <w:name w:val="Colorful List Accent 2"/>
    <w:basedOn w:val="88"/>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20">
    <w:name w:val="Colorful List Accent 3"/>
    <w:basedOn w:val="88"/>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21">
    <w:name w:val="Colorful List Accent 4"/>
    <w:basedOn w:val="88"/>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22">
    <w:name w:val="Colorful List Accent 5"/>
    <w:basedOn w:val="88"/>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23">
    <w:name w:val="Colorful List Accent 6"/>
    <w:basedOn w:val="88"/>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24">
    <w:name w:val="Colorful Grid"/>
    <w:basedOn w:val="88"/>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25">
    <w:name w:val="Colorful Grid Accent 1"/>
    <w:basedOn w:val="88"/>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26">
    <w:name w:val="Colorful Grid Accent 2"/>
    <w:basedOn w:val="88"/>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27">
    <w:name w:val="Colorful Grid Accent 3"/>
    <w:basedOn w:val="88"/>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28">
    <w:name w:val="Colorful Grid Accent 4"/>
    <w:basedOn w:val="88"/>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29">
    <w:name w:val="Colorful Grid Accent 5"/>
    <w:basedOn w:val="88"/>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30">
    <w:name w:val="Colorful Grid Accent 6"/>
    <w:basedOn w:val="88"/>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232">
    <w:name w:val="Strong"/>
    <w:basedOn w:val="231"/>
    <w:qFormat/>
    <w:uiPriority w:val="0"/>
    <w:rPr>
      <w:b/>
      <w:bCs/>
    </w:rPr>
  </w:style>
  <w:style w:type="character" w:styleId="233">
    <w:name w:val="endnote reference"/>
    <w:basedOn w:val="231"/>
    <w:qFormat/>
    <w:uiPriority w:val="0"/>
    <w:rPr>
      <w:vertAlign w:val="superscript"/>
    </w:rPr>
  </w:style>
  <w:style w:type="character" w:styleId="234">
    <w:name w:val="page number"/>
    <w:basedOn w:val="231"/>
    <w:qFormat/>
    <w:uiPriority w:val="0"/>
  </w:style>
  <w:style w:type="character" w:styleId="235">
    <w:name w:val="FollowedHyperlink"/>
    <w:basedOn w:val="231"/>
    <w:qFormat/>
    <w:uiPriority w:val="0"/>
    <w:rPr>
      <w:color w:val="800080"/>
      <w:u w:val="single"/>
    </w:rPr>
  </w:style>
  <w:style w:type="character" w:styleId="236">
    <w:name w:val="Emphasis"/>
    <w:basedOn w:val="231"/>
    <w:qFormat/>
    <w:uiPriority w:val="0"/>
    <w:rPr>
      <w:i/>
      <w:iCs/>
    </w:rPr>
  </w:style>
  <w:style w:type="character" w:styleId="237">
    <w:name w:val="line number"/>
    <w:basedOn w:val="231"/>
    <w:qFormat/>
    <w:uiPriority w:val="0"/>
  </w:style>
  <w:style w:type="character" w:styleId="238">
    <w:name w:val="HTML Definition"/>
    <w:basedOn w:val="231"/>
    <w:qFormat/>
    <w:uiPriority w:val="0"/>
    <w:rPr>
      <w:i/>
      <w:iCs/>
    </w:rPr>
  </w:style>
  <w:style w:type="character" w:styleId="239">
    <w:name w:val="HTML Typewriter"/>
    <w:basedOn w:val="231"/>
    <w:qFormat/>
    <w:uiPriority w:val="0"/>
    <w:rPr>
      <w:rFonts w:ascii="Courier New" w:hAnsi="Courier New" w:cs="Courier New"/>
      <w:sz w:val="20"/>
      <w:szCs w:val="20"/>
    </w:rPr>
  </w:style>
  <w:style w:type="character" w:styleId="240">
    <w:name w:val="HTML Acronym"/>
    <w:basedOn w:val="231"/>
    <w:qFormat/>
    <w:uiPriority w:val="0"/>
  </w:style>
  <w:style w:type="character" w:styleId="241">
    <w:name w:val="HTML Variable"/>
    <w:basedOn w:val="231"/>
    <w:qFormat/>
    <w:uiPriority w:val="0"/>
    <w:rPr>
      <w:i/>
      <w:iCs/>
    </w:rPr>
  </w:style>
  <w:style w:type="character" w:styleId="242">
    <w:name w:val="Hyperlink"/>
    <w:basedOn w:val="231"/>
    <w:qFormat/>
    <w:uiPriority w:val="0"/>
    <w:rPr>
      <w:color w:val="0000FF"/>
      <w:u w:val="single"/>
    </w:rPr>
  </w:style>
  <w:style w:type="character" w:styleId="243">
    <w:name w:val="HTML Code"/>
    <w:basedOn w:val="231"/>
    <w:qFormat/>
    <w:uiPriority w:val="0"/>
    <w:rPr>
      <w:rFonts w:ascii="Courier New" w:hAnsi="Courier New" w:cs="Courier New"/>
      <w:sz w:val="20"/>
      <w:szCs w:val="20"/>
    </w:rPr>
  </w:style>
  <w:style w:type="character" w:styleId="244">
    <w:name w:val="annotation reference"/>
    <w:basedOn w:val="231"/>
    <w:qFormat/>
    <w:uiPriority w:val="0"/>
    <w:rPr>
      <w:sz w:val="21"/>
      <w:szCs w:val="21"/>
    </w:rPr>
  </w:style>
  <w:style w:type="character" w:styleId="245">
    <w:name w:val="HTML Cite"/>
    <w:basedOn w:val="231"/>
    <w:qFormat/>
    <w:uiPriority w:val="0"/>
    <w:rPr>
      <w:i/>
      <w:iCs/>
    </w:rPr>
  </w:style>
  <w:style w:type="character" w:styleId="246">
    <w:name w:val="footnote reference"/>
    <w:basedOn w:val="231"/>
    <w:qFormat/>
    <w:uiPriority w:val="0"/>
    <w:rPr>
      <w:vertAlign w:val="superscript"/>
    </w:rPr>
  </w:style>
  <w:style w:type="character" w:styleId="247">
    <w:name w:val="HTML Keyboard"/>
    <w:basedOn w:val="231"/>
    <w:qFormat/>
    <w:uiPriority w:val="0"/>
    <w:rPr>
      <w:rFonts w:ascii="Courier New" w:hAnsi="Courier New" w:cs="Courier New"/>
      <w:sz w:val="20"/>
      <w:szCs w:val="20"/>
    </w:rPr>
  </w:style>
  <w:style w:type="character" w:styleId="248">
    <w:name w:val="HTML Sample"/>
    <w:basedOn w:val="231"/>
    <w:qFormat/>
    <w:uiPriority w:val="0"/>
    <w:rPr>
      <w:rFonts w:ascii="Courier New" w:hAnsi="Courier New" w:cs="Courier New"/>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702</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2024-04-21T02:13:00Z</dcterms:created>
  <dc:creator>xhao</dc:creator>
  <cp:lastModifiedBy>xhao</cp:lastModifiedBy>
  <dcterms:modified xsi:type="dcterms:W3CDTF">2024-06-25T21:46:41Z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2052-11.1.0.11719</vt:lpwstr>
  </property>
  <property fmtid="{D5CDD505-2E9C-101B-9397-08002B2CF9AE}" pid="3" name="_ZOTERO_BIBSTYLE_1">
    <vt:lpwstr>{"firstLineIndent":-384,"indent":384,"lineSpacing":240,"entrySpacing":0,"tabStops":[384],"tabStopsCount":1}</vt:lpwstr>
  </property>
  <property fmtid="{D5CDD505-2E9C-101B-9397-08002B2CF9AE}" pid="4" name="ZOTERO_PREF_1">
    <vt:lpwstr>&lt;data data-version="3" zotero-version="6.0.35"&gt;&lt;session id="ce0FJcz8"/&gt;&lt;style id="http://www.zotero.org/styles/china-national-standard-gb-t-7714-2015-numeric-fullname-nodoi" hasBibliography="1" bibliographyStyleHasBeenSet="1"/&gt;&lt;prefs&gt;&lt;pref name="fieldType</vt:lpwstr>
  </property>
  <property fmtid="{D5CDD505-2E9C-101B-9397-08002B2CF9AE}" pid="5" name="ZOTERO_PREF_2">
    <vt:lpwstr>" value="Field"/&gt;&lt;/prefs&gt;&lt;/data&gt;</vt:lpwstr>
  </property>
</Properties>
</file>